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023" w:rsidRDefault="009C0023" w:rsidP="009C0023">
      <w:pPr>
        <w:pStyle w:val="KeinLeerraum"/>
        <w:jc w:val="center"/>
        <w:rPr>
          <w:ins w:id="0" w:author="kosmos" w:date="2010-12-22T10:57:00Z"/>
          <w:b/>
          <w:sz w:val="48"/>
          <w:szCs w:val="48"/>
        </w:rPr>
      </w:pPr>
    </w:p>
    <w:p w:rsidR="009C0023" w:rsidRDefault="009C0023" w:rsidP="009C0023">
      <w:pPr>
        <w:pStyle w:val="KeinLeerraum"/>
        <w:jc w:val="center"/>
        <w:rPr>
          <w:ins w:id="1" w:author="kosmos" w:date="2010-12-22T10:57:00Z"/>
          <w:b/>
          <w:sz w:val="48"/>
          <w:szCs w:val="48"/>
        </w:rPr>
      </w:pPr>
    </w:p>
    <w:p w:rsidR="009C0023" w:rsidRDefault="009C0023" w:rsidP="009C0023">
      <w:pPr>
        <w:pStyle w:val="KeinLeerraum"/>
        <w:jc w:val="center"/>
        <w:rPr>
          <w:ins w:id="2" w:author="kosmos" w:date="2010-12-22T10:57:00Z"/>
          <w:b/>
          <w:sz w:val="48"/>
          <w:szCs w:val="48"/>
        </w:rPr>
      </w:pPr>
    </w:p>
    <w:p w:rsidR="009C0023" w:rsidRDefault="009C0023" w:rsidP="009C0023">
      <w:pPr>
        <w:pStyle w:val="KeinLeerraum"/>
        <w:jc w:val="center"/>
        <w:rPr>
          <w:ins w:id="3" w:author="kosmos" w:date="2010-12-22T10:57:00Z"/>
          <w:b/>
          <w:sz w:val="48"/>
          <w:szCs w:val="48"/>
        </w:rPr>
      </w:pPr>
    </w:p>
    <w:p w:rsidR="009C0023" w:rsidRPr="004A5D9F" w:rsidRDefault="009C0023" w:rsidP="009C0023">
      <w:pPr>
        <w:pStyle w:val="KeinLeerraum"/>
        <w:jc w:val="center"/>
        <w:rPr>
          <w:ins w:id="4" w:author="kosmos" w:date="2010-12-22T10:57:00Z"/>
          <w:b/>
          <w:sz w:val="48"/>
          <w:szCs w:val="48"/>
        </w:rPr>
      </w:pPr>
      <w:ins w:id="5" w:author="kosmos" w:date="2010-12-22T10:57:00Z">
        <w:r w:rsidRPr="0039406C">
          <w:rPr>
            <w:b/>
            <w:sz w:val="48"/>
            <w:szCs w:val="48"/>
          </w:rPr>
          <w:t>186.168</w:t>
        </w:r>
        <w:del w:id="6" w:author="kosmos" w:date="2010-07-28T11:51:00Z">
          <w:r w:rsidDel="0039406C">
            <w:rPr>
              <w:b/>
              <w:sz w:val="48"/>
              <w:szCs w:val="48"/>
            </w:rPr>
            <w:delText>XXX.YYY</w:delText>
          </w:r>
        </w:del>
        <w:r>
          <w:rPr>
            <w:b/>
            <w:sz w:val="48"/>
            <w:szCs w:val="48"/>
          </w:rPr>
          <w:t xml:space="preserve"> </w:t>
        </w:r>
        <w:r w:rsidRPr="004A5D9F">
          <w:rPr>
            <w:b/>
            <w:sz w:val="48"/>
            <w:szCs w:val="48"/>
          </w:rPr>
          <w:t>Projektpraktikum</w:t>
        </w:r>
        <w:r>
          <w:rPr>
            <w:b/>
            <w:sz w:val="48"/>
            <w:szCs w:val="48"/>
          </w:rPr>
          <w:t xml:space="preserve"> </w:t>
        </w:r>
        <w:r w:rsidRPr="00DA43F9">
          <w:rPr>
            <w:b/>
            <w:sz w:val="48"/>
            <w:szCs w:val="48"/>
          </w:rPr>
          <w:t>8.0h / 12.0 ECTS</w:t>
        </w:r>
      </w:ins>
    </w:p>
    <w:p w:rsidR="009C0023" w:rsidRPr="004A5D9F" w:rsidRDefault="009C0023" w:rsidP="009C0023">
      <w:pPr>
        <w:pStyle w:val="KeinLeerraum"/>
        <w:jc w:val="center"/>
        <w:rPr>
          <w:ins w:id="7" w:author="kosmos" w:date="2010-12-22T10:57:00Z"/>
          <w:b/>
          <w:sz w:val="72"/>
          <w:szCs w:val="72"/>
        </w:rPr>
      </w:pPr>
    </w:p>
    <w:p w:rsidR="009C0023" w:rsidRDefault="009C0023" w:rsidP="009C0023">
      <w:pPr>
        <w:pStyle w:val="KeinLeerraum"/>
        <w:jc w:val="center"/>
        <w:rPr>
          <w:ins w:id="8" w:author="kosmos" w:date="2010-12-22T10:57:00Z"/>
        </w:rPr>
      </w:pPr>
    </w:p>
    <w:p w:rsidR="009C0023" w:rsidRPr="00DA43F9" w:rsidRDefault="000263FF" w:rsidP="009C0023">
      <w:pPr>
        <w:pStyle w:val="berschrift1"/>
        <w:jc w:val="center"/>
        <w:rPr>
          <w:ins w:id="9" w:author="kosmos" w:date="2010-12-22T10:57:00Z"/>
          <w:sz w:val="60"/>
          <w:szCs w:val="60"/>
          <w:rPrChange w:id="10" w:author="kosmos" w:date="2010-07-28T12:11:00Z">
            <w:rPr>
              <w:ins w:id="11" w:author="kosmos" w:date="2010-12-22T10:57:00Z"/>
              <w:sz w:val="72"/>
              <w:szCs w:val="72"/>
            </w:rPr>
          </w:rPrChange>
        </w:rPr>
      </w:pPr>
      <w:bookmarkStart w:id="12" w:name="_Toc280654756"/>
      <w:bookmarkStart w:id="13" w:name="_Toc280779558"/>
      <w:ins w:id="14" w:author="kosmos" w:date="2010-12-22T10:57:00Z">
        <w:r w:rsidRPr="000263FF">
          <w:rPr>
            <w:rFonts w:ascii="Cambria" w:eastAsia="Times New Roman" w:hAnsi="Cambria"/>
            <w:color w:val="365F91"/>
            <w:sz w:val="60"/>
            <w:szCs w:val="60"/>
            <w:rPrChange w:id="15" w:author="kosmos" w:date="2010-07-28T12:11:00Z">
              <w:rPr>
                <w:rFonts w:ascii="Calibri" w:eastAsia="Calibri" w:hAnsi="Calibri"/>
                <w:b w:val="0"/>
                <w:bCs w:val="0"/>
                <w:color w:val="auto"/>
                <w:sz w:val="72"/>
                <w:szCs w:val="72"/>
              </w:rPr>
            </w:rPrChange>
          </w:rPr>
          <w:t xml:space="preserve">Aktivitätserkennung mittels Mobiltelefonen und </w:t>
        </w:r>
        <w:proofErr w:type="spellStart"/>
        <w:r w:rsidRPr="000263FF">
          <w:rPr>
            <w:rFonts w:ascii="Cambria" w:eastAsia="Times New Roman" w:hAnsi="Cambria"/>
            <w:color w:val="365F91"/>
            <w:sz w:val="60"/>
            <w:szCs w:val="60"/>
            <w:rPrChange w:id="16" w:author="kosmos" w:date="2010-07-28T12:11:00Z">
              <w:rPr>
                <w:rFonts w:ascii="Calibri" w:eastAsia="Calibri" w:hAnsi="Calibri"/>
                <w:b w:val="0"/>
                <w:bCs w:val="0"/>
                <w:color w:val="auto"/>
                <w:sz w:val="72"/>
                <w:szCs w:val="72"/>
              </w:rPr>
            </w:rPrChange>
          </w:rPr>
          <w:t>Wii</w:t>
        </w:r>
        <w:proofErr w:type="spellEnd"/>
        <w:r w:rsidRPr="000263FF">
          <w:rPr>
            <w:rFonts w:ascii="Cambria" w:eastAsia="Times New Roman" w:hAnsi="Cambria"/>
            <w:color w:val="365F91"/>
            <w:sz w:val="60"/>
            <w:szCs w:val="60"/>
            <w:rPrChange w:id="17" w:author="kosmos" w:date="2010-07-28T12:11:00Z">
              <w:rPr>
                <w:rFonts w:ascii="Calibri" w:eastAsia="Calibri" w:hAnsi="Calibri"/>
                <w:b w:val="0"/>
                <w:bCs w:val="0"/>
                <w:color w:val="auto"/>
                <w:sz w:val="64"/>
                <w:szCs w:val="64"/>
              </w:rPr>
            </w:rPrChange>
          </w:rPr>
          <w:t>-Remote durch Bewegungsanalyse</w:t>
        </w:r>
        <w:r w:rsidR="009C0023">
          <w:rPr>
            <w:sz w:val="60"/>
            <w:szCs w:val="60"/>
          </w:rPr>
          <w:t xml:space="preserve"> und Klassifikation</w:t>
        </w:r>
        <w:bookmarkEnd w:id="12"/>
        <w:bookmarkEnd w:id="13"/>
      </w:ins>
    </w:p>
    <w:p w:rsidR="009C0023" w:rsidRDefault="009C0023" w:rsidP="009C0023">
      <w:pPr>
        <w:pStyle w:val="KeinLeerraum"/>
        <w:rPr>
          <w:ins w:id="18" w:author="kosmos" w:date="2010-12-22T10:57:00Z"/>
        </w:rPr>
      </w:pPr>
    </w:p>
    <w:p w:rsidR="009C0023" w:rsidRDefault="009C0023" w:rsidP="009C0023">
      <w:pPr>
        <w:pStyle w:val="KeinLeerraum"/>
        <w:rPr>
          <w:ins w:id="19" w:author="kosmos" w:date="2010-12-22T10:57:00Z"/>
        </w:rPr>
      </w:pPr>
    </w:p>
    <w:p w:rsidR="009C0023" w:rsidRDefault="009C0023" w:rsidP="009C0023">
      <w:pPr>
        <w:pStyle w:val="KeinLeerraum"/>
        <w:rPr>
          <w:ins w:id="20" w:author="kosmos" w:date="2010-12-22T10:57:00Z"/>
        </w:rPr>
      </w:pPr>
    </w:p>
    <w:p w:rsidR="009C0023" w:rsidRDefault="009C0023" w:rsidP="009C0023">
      <w:pPr>
        <w:pStyle w:val="KeinLeerraum"/>
        <w:rPr>
          <w:ins w:id="21" w:author="kosmos" w:date="2010-12-22T10:57:00Z"/>
        </w:rPr>
      </w:pPr>
    </w:p>
    <w:p w:rsidR="009C0023" w:rsidRDefault="009C0023" w:rsidP="009C0023">
      <w:pPr>
        <w:pStyle w:val="KeinLeerraum"/>
        <w:rPr>
          <w:ins w:id="22" w:author="kosmos" w:date="2010-12-22T10:57:00Z"/>
        </w:rPr>
      </w:pPr>
    </w:p>
    <w:p w:rsidR="009C0023" w:rsidRDefault="000263FF" w:rsidP="009C0023">
      <w:pPr>
        <w:pStyle w:val="KeinLeerraum"/>
        <w:rPr>
          <w:ins w:id="23" w:author="kosmos" w:date="2010-12-22T10:57:00Z"/>
        </w:rPr>
      </w:pPr>
      <w:ins w:id="24" w:author="kosmos" w:date="2010-12-22T10:57:00Z">
        <w:r w:rsidRPr="000263FF">
          <w:rPr>
            <w:noProof/>
            <w:lang w:eastAsia="de-DE"/>
          </w:rPr>
          <w:pict>
            <v:shapetype id="_x0000_t32" coordsize="21600,21600" o:spt="32" o:oned="t" path="m,l21600,21600e" filled="f">
              <v:path arrowok="t" fillok="f" o:connecttype="none"/>
              <o:lock v:ext="edit" shapetype="t"/>
            </v:shapetype>
            <v:shape id="_x0000_s1027" type="#_x0000_t32" style="position:absolute;margin-left:56pt;margin-top:11.45pt;width:354.6pt;height:.05pt;z-index:251660288" o:connectortype="straight" strokeweight="2pt"/>
          </w:pict>
        </w:r>
      </w:ins>
    </w:p>
    <w:p w:rsidR="009C0023" w:rsidRPr="004A5D9F" w:rsidRDefault="009C0023" w:rsidP="009C0023">
      <w:pPr>
        <w:pStyle w:val="KeinLeerraum"/>
        <w:rPr>
          <w:ins w:id="25" w:author="kosmos" w:date="2010-12-22T10:57:00Z"/>
          <w:strike/>
          <w:u w:val="single"/>
        </w:rPr>
      </w:pPr>
      <w:ins w:id="26" w:author="kosmos" w:date="2010-12-22T10:57:00Z">
        <w:r w:rsidRPr="004A5D9F">
          <w:rPr>
            <w:strike/>
            <w:bdr w:val="single" w:sz="4" w:space="0" w:color="auto"/>
          </w:rPr>
          <w:t xml:space="preserve">       </w:t>
        </w:r>
      </w:ins>
    </w:p>
    <w:p w:rsidR="009C0023" w:rsidRDefault="009C0023" w:rsidP="009C0023">
      <w:pPr>
        <w:pStyle w:val="KeinLeerraum"/>
        <w:rPr>
          <w:ins w:id="27" w:author="kosmos" w:date="2010-12-22T10:57:00Z"/>
        </w:rPr>
      </w:pPr>
    </w:p>
    <w:p w:rsidR="009C0023" w:rsidRPr="004A5D9F" w:rsidRDefault="009C0023" w:rsidP="009C0023">
      <w:pPr>
        <w:pStyle w:val="KeinLeerraum"/>
        <w:rPr>
          <w:ins w:id="28" w:author="kosmos" w:date="2010-12-22T10:57:00Z"/>
          <w:b/>
          <w:sz w:val="44"/>
          <w:szCs w:val="44"/>
        </w:rPr>
      </w:pPr>
      <w:ins w:id="29" w:author="kosmos" w:date="2010-12-22T10:57:00Z">
        <w:r w:rsidRPr="004A5D9F">
          <w:rPr>
            <w:b/>
            <w:sz w:val="44"/>
            <w:szCs w:val="44"/>
          </w:rPr>
          <w:t>Teilnehmer:</w:t>
        </w:r>
      </w:ins>
    </w:p>
    <w:p w:rsidR="009C0023" w:rsidRPr="004A5D9F" w:rsidRDefault="009C0023" w:rsidP="009C0023">
      <w:pPr>
        <w:pStyle w:val="KeinLeerraum"/>
        <w:rPr>
          <w:ins w:id="30" w:author="kosmos" w:date="2010-12-22T10:57:00Z"/>
          <w:sz w:val="44"/>
          <w:szCs w:val="44"/>
        </w:rPr>
      </w:pPr>
    </w:p>
    <w:p w:rsidR="009C0023" w:rsidRPr="004A5D9F" w:rsidRDefault="009C0023" w:rsidP="009C0023">
      <w:pPr>
        <w:pStyle w:val="KeinLeerraum"/>
        <w:jc w:val="center"/>
        <w:rPr>
          <w:ins w:id="31" w:author="kosmos" w:date="2010-12-22T10:57:00Z"/>
          <w:sz w:val="44"/>
          <w:szCs w:val="44"/>
        </w:rPr>
      </w:pPr>
      <w:ins w:id="32" w:author="kosmos" w:date="2010-12-22T10:57:00Z">
        <w:r w:rsidRPr="004A5D9F">
          <w:rPr>
            <w:sz w:val="44"/>
            <w:szCs w:val="44"/>
          </w:rPr>
          <w:t>Roman Hochstöger</w:t>
        </w:r>
        <w:r w:rsidRPr="004A5D9F">
          <w:rPr>
            <w:sz w:val="44"/>
            <w:szCs w:val="44"/>
          </w:rPr>
          <w:tab/>
        </w:r>
        <w:r>
          <w:rPr>
            <w:sz w:val="44"/>
            <w:szCs w:val="44"/>
          </w:rPr>
          <w:tab/>
        </w:r>
        <w:r w:rsidRPr="004A5D9F">
          <w:rPr>
            <w:sz w:val="44"/>
            <w:szCs w:val="44"/>
          </w:rPr>
          <w:t>06</w:t>
        </w:r>
        <w:del w:id="33" w:author="kosmos" w:date="2010-07-28T11:48:00Z">
          <w:r w:rsidRPr="004A5D9F" w:rsidDel="00507D42">
            <w:rPr>
              <w:sz w:val="44"/>
              <w:szCs w:val="44"/>
            </w:rPr>
            <w:delText>xxxxx</w:delText>
          </w:r>
        </w:del>
        <w:r>
          <w:rPr>
            <w:sz w:val="44"/>
            <w:szCs w:val="44"/>
          </w:rPr>
          <w:t>27154</w:t>
        </w:r>
        <w:del w:id="34" w:author="kosmos" w:date="2010-07-28T11:48:00Z">
          <w:r w:rsidRPr="004A5D9F" w:rsidDel="00507D42">
            <w:rPr>
              <w:sz w:val="44"/>
              <w:szCs w:val="44"/>
            </w:rPr>
            <w:tab/>
          </w:r>
        </w:del>
        <w:r w:rsidRPr="004A5D9F">
          <w:rPr>
            <w:sz w:val="44"/>
            <w:szCs w:val="44"/>
          </w:rPr>
          <w:tab/>
          <w:t>066 932</w:t>
        </w:r>
      </w:ins>
    </w:p>
    <w:p w:rsidR="009C0023" w:rsidRPr="004A5D9F" w:rsidRDefault="009C0023" w:rsidP="009C0023">
      <w:pPr>
        <w:pStyle w:val="KeinLeerraum"/>
        <w:jc w:val="center"/>
        <w:rPr>
          <w:ins w:id="35" w:author="kosmos" w:date="2010-12-22T10:57:00Z"/>
          <w:sz w:val="44"/>
          <w:szCs w:val="44"/>
        </w:rPr>
      </w:pPr>
      <w:ins w:id="36" w:author="kosmos" w:date="2010-12-22T10:57:00Z">
        <w:r w:rsidRPr="004A5D9F">
          <w:rPr>
            <w:sz w:val="44"/>
            <w:szCs w:val="44"/>
          </w:rPr>
          <w:t>Christoph Fuchs</w:t>
        </w:r>
        <w:r w:rsidRPr="004A5D9F">
          <w:rPr>
            <w:sz w:val="44"/>
            <w:szCs w:val="44"/>
          </w:rPr>
          <w:tab/>
        </w:r>
        <w:r>
          <w:rPr>
            <w:sz w:val="44"/>
            <w:szCs w:val="44"/>
          </w:rPr>
          <w:tab/>
        </w:r>
        <w:r w:rsidRPr="004A5D9F">
          <w:rPr>
            <w:sz w:val="44"/>
            <w:szCs w:val="44"/>
          </w:rPr>
          <w:t>0625267</w:t>
        </w:r>
        <w:r w:rsidRPr="004A5D9F">
          <w:rPr>
            <w:sz w:val="44"/>
            <w:szCs w:val="44"/>
          </w:rPr>
          <w:tab/>
          <w:t>066 932</w:t>
        </w:r>
      </w:ins>
    </w:p>
    <w:p w:rsidR="009C0023" w:rsidRPr="004A5D9F" w:rsidRDefault="009C0023" w:rsidP="009C0023">
      <w:pPr>
        <w:pStyle w:val="KeinLeerraum"/>
        <w:rPr>
          <w:ins w:id="37" w:author="kosmos" w:date="2010-12-22T10:57:00Z"/>
          <w:sz w:val="44"/>
          <w:szCs w:val="44"/>
        </w:rPr>
      </w:pPr>
    </w:p>
    <w:p w:rsidR="009C0023" w:rsidRDefault="009C0023" w:rsidP="009C0023">
      <w:pPr>
        <w:pStyle w:val="KeinLeerraum"/>
        <w:rPr>
          <w:ins w:id="38" w:author="kosmos" w:date="2010-12-22T10:57:00Z"/>
        </w:rPr>
      </w:pPr>
    </w:p>
    <w:p w:rsidR="009C0023" w:rsidRDefault="009C0023" w:rsidP="009C0023">
      <w:pPr>
        <w:pStyle w:val="KeinLeerraum"/>
        <w:rPr>
          <w:ins w:id="39" w:author="kosmos" w:date="2010-12-22T10:57:00Z"/>
        </w:rPr>
      </w:pPr>
    </w:p>
    <w:p w:rsidR="009C0023" w:rsidRPr="004A5D9F" w:rsidRDefault="009C0023" w:rsidP="009C0023">
      <w:pPr>
        <w:pStyle w:val="KeinLeerraum"/>
        <w:rPr>
          <w:ins w:id="40" w:author="kosmos" w:date="2010-12-22T10:57:00Z"/>
          <w:sz w:val="36"/>
          <w:szCs w:val="36"/>
        </w:rPr>
      </w:pPr>
      <w:ins w:id="41" w:author="kosmos" w:date="2010-12-22T10:57:00Z">
        <w:r w:rsidRPr="004A5D9F">
          <w:rPr>
            <w:b/>
            <w:sz w:val="36"/>
            <w:szCs w:val="36"/>
          </w:rPr>
          <w:t>Betreut von:</w:t>
        </w:r>
        <w:r w:rsidRPr="004A5D9F">
          <w:rPr>
            <w:sz w:val="36"/>
            <w:szCs w:val="36"/>
          </w:rPr>
          <w:t xml:space="preserve"> Peter </w:t>
        </w:r>
        <w:proofErr w:type="spellStart"/>
        <w:r w:rsidRPr="004A5D9F">
          <w:rPr>
            <w:sz w:val="36"/>
            <w:szCs w:val="36"/>
          </w:rPr>
          <w:t>Rautek</w:t>
        </w:r>
        <w:proofErr w:type="spellEnd"/>
        <w:del w:id="42" w:author="kosmos" w:date="2010-07-28T13:27:00Z">
          <w:r w:rsidRPr="004A5D9F" w:rsidDel="00342C44">
            <w:rPr>
              <w:sz w:val="36"/>
              <w:szCs w:val="36"/>
            </w:rPr>
            <w:delText>, Julia Fritz</w:delText>
          </w:r>
        </w:del>
      </w:ins>
    </w:p>
    <w:p w:rsidR="00000000" w:rsidRDefault="009C0023">
      <w:pPr>
        <w:rPr>
          <w:ins w:id="43" w:author="kosmos" w:date="2010-12-22T10:57:00Z"/>
        </w:rPr>
        <w:pPrChange w:id="44" w:author="kosmos" w:date="2010-07-28T11:54:00Z">
          <w:pPr>
            <w:pStyle w:val="berschrift1"/>
            <w:numPr>
              <w:numId w:val="3"/>
            </w:numPr>
            <w:ind w:left="720" w:hanging="360"/>
          </w:pPr>
        </w:pPrChange>
      </w:pPr>
      <w:ins w:id="45" w:author="kosmos" w:date="2010-12-22T10:57:00Z">
        <w:r>
          <w:br w:type="page"/>
        </w:r>
      </w:ins>
    </w:p>
    <w:customXmlInsRangeStart w:id="46" w:author="kosmos" w:date="2010-12-22T10:59:00Z"/>
    <w:sdt>
      <w:sdtPr>
        <w:rPr>
          <w:rFonts w:asciiTheme="minorHAnsi" w:eastAsiaTheme="minorHAnsi" w:hAnsiTheme="minorHAnsi" w:cstheme="minorBidi"/>
          <w:b w:val="0"/>
          <w:bCs w:val="0"/>
          <w:color w:val="auto"/>
          <w:sz w:val="22"/>
          <w:szCs w:val="22"/>
        </w:rPr>
        <w:id w:val="921046"/>
        <w:docPartObj>
          <w:docPartGallery w:val="Table of Contents"/>
          <w:docPartUnique/>
        </w:docPartObj>
      </w:sdtPr>
      <w:sdtContent>
        <w:customXmlInsRangeEnd w:id="46"/>
        <w:p w:rsidR="005542EC" w:rsidRDefault="005542EC">
          <w:pPr>
            <w:pStyle w:val="Inhaltsverzeichnisberschrift1"/>
            <w:rPr>
              <w:ins w:id="47" w:author="kosmos" w:date="2010-12-22T10:59:00Z"/>
            </w:rPr>
          </w:pPr>
          <w:ins w:id="48" w:author="kosmos" w:date="2010-12-22T10:59:00Z">
            <w:r>
              <w:t>Inhaltsverzeichnis</w:t>
            </w:r>
          </w:ins>
        </w:p>
        <w:p w:rsidR="00FA6E91" w:rsidRDefault="000263FF">
          <w:pPr>
            <w:pStyle w:val="Verzeichnis1"/>
            <w:tabs>
              <w:tab w:val="right" w:leader="dot" w:pos="9062"/>
            </w:tabs>
            <w:rPr>
              <w:ins w:id="49" w:author="kosmos" w:date="2010-12-22T11:09:00Z"/>
              <w:rFonts w:asciiTheme="minorHAnsi" w:eastAsiaTheme="minorEastAsia" w:hAnsiTheme="minorHAnsi" w:cstheme="minorBidi"/>
              <w:noProof/>
              <w:lang w:val="de-AT" w:eastAsia="de-AT"/>
            </w:rPr>
          </w:pPr>
          <w:ins w:id="50" w:author="kosmos" w:date="2010-12-22T10:59:00Z">
            <w:r w:rsidRPr="000263FF">
              <w:fldChar w:fldCharType="begin"/>
            </w:r>
            <w:r w:rsidR="005542EC">
              <w:instrText xml:space="preserve"> TOC \o "1-3" \h \z \u </w:instrText>
            </w:r>
            <w:r w:rsidRPr="000263FF">
              <w:fldChar w:fldCharType="separate"/>
            </w:r>
          </w:ins>
          <w:ins w:id="51" w:author="kosmos" w:date="2010-12-22T11:09:00Z">
            <w:r w:rsidR="00FA6E91" w:rsidRPr="00021C86">
              <w:rPr>
                <w:rStyle w:val="Hyperlink"/>
                <w:noProof/>
              </w:rPr>
              <w:fldChar w:fldCharType="begin"/>
            </w:r>
            <w:r w:rsidR="00FA6E91" w:rsidRPr="00021C86">
              <w:rPr>
                <w:rStyle w:val="Hyperlink"/>
                <w:noProof/>
              </w:rPr>
              <w:instrText xml:space="preserve"> </w:instrText>
            </w:r>
            <w:r w:rsidR="00FA6E91">
              <w:rPr>
                <w:noProof/>
              </w:rPr>
              <w:instrText>HYPERLINK \l "_Toc280779558"</w:instrText>
            </w:r>
            <w:r w:rsidR="00FA6E91" w:rsidRPr="00021C86">
              <w:rPr>
                <w:rStyle w:val="Hyperlink"/>
                <w:noProof/>
              </w:rPr>
              <w:instrText xml:space="preserve"> </w:instrText>
            </w:r>
            <w:r w:rsidR="00FA6E91" w:rsidRPr="00021C86">
              <w:rPr>
                <w:rStyle w:val="Hyperlink"/>
                <w:noProof/>
              </w:rPr>
            </w:r>
            <w:r w:rsidR="00FA6E91" w:rsidRPr="00021C86">
              <w:rPr>
                <w:rStyle w:val="Hyperlink"/>
                <w:noProof/>
              </w:rPr>
              <w:fldChar w:fldCharType="separate"/>
            </w:r>
            <w:r w:rsidR="00FA6E91" w:rsidRPr="00021C86">
              <w:rPr>
                <w:rStyle w:val="Hyperlink"/>
                <w:rFonts w:ascii="Cambria" w:eastAsia="Times New Roman" w:hAnsi="Cambria"/>
                <w:noProof/>
              </w:rPr>
              <w:t>Aktivitätserkennung mittels Mobiltelefonen und Wii-Remote durch Bewegungsanalyse</w:t>
            </w:r>
            <w:r w:rsidR="00FA6E91" w:rsidRPr="00021C86">
              <w:rPr>
                <w:rStyle w:val="Hyperlink"/>
                <w:noProof/>
              </w:rPr>
              <w:t xml:space="preserve"> und Klassifikation</w:t>
            </w:r>
            <w:r w:rsidR="00FA6E91">
              <w:rPr>
                <w:noProof/>
                <w:webHidden/>
              </w:rPr>
              <w:tab/>
            </w:r>
            <w:r w:rsidR="00FA6E91">
              <w:rPr>
                <w:noProof/>
                <w:webHidden/>
              </w:rPr>
              <w:fldChar w:fldCharType="begin"/>
            </w:r>
            <w:r w:rsidR="00FA6E91">
              <w:rPr>
                <w:noProof/>
                <w:webHidden/>
              </w:rPr>
              <w:instrText xml:space="preserve"> PAGEREF _Toc280779558 \h </w:instrText>
            </w:r>
            <w:r w:rsidR="00FA6E91">
              <w:rPr>
                <w:noProof/>
                <w:webHidden/>
              </w:rPr>
            </w:r>
          </w:ins>
          <w:r w:rsidR="00FA6E91">
            <w:rPr>
              <w:noProof/>
              <w:webHidden/>
            </w:rPr>
            <w:fldChar w:fldCharType="separate"/>
          </w:r>
          <w:ins w:id="52" w:author="kosmos" w:date="2010-12-22T11:09:00Z">
            <w:r w:rsidR="00FA6E91">
              <w:rPr>
                <w:noProof/>
                <w:webHidden/>
              </w:rPr>
              <w:t>1</w:t>
            </w:r>
            <w:r w:rsidR="00FA6E91">
              <w:rPr>
                <w:noProof/>
                <w:webHidden/>
              </w:rPr>
              <w:fldChar w:fldCharType="end"/>
            </w:r>
            <w:r w:rsidR="00FA6E91" w:rsidRPr="00021C86">
              <w:rPr>
                <w:rStyle w:val="Hyperlink"/>
                <w:noProof/>
              </w:rPr>
              <w:fldChar w:fldCharType="end"/>
            </w:r>
          </w:ins>
        </w:p>
        <w:p w:rsidR="00FA6E91" w:rsidRDefault="00FA6E91">
          <w:pPr>
            <w:pStyle w:val="Verzeichnis1"/>
            <w:tabs>
              <w:tab w:val="left" w:pos="440"/>
              <w:tab w:val="right" w:leader="dot" w:pos="9062"/>
            </w:tabs>
            <w:rPr>
              <w:ins w:id="53" w:author="kosmos" w:date="2010-12-22T11:09:00Z"/>
              <w:rFonts w:asciiTheme="minorHAnsi" w:eastAsiaTheme="minorEastAsia" w:hAnsiTheme="minorHAnsi" w:cstheme="minorBidi"/>
              <w:noProof/>
              <w:lang w:val="de-AT" w:eastAsia="de-AT"/>
            </w:rPr>
          </w:pPr>
          <w:ins w:id="54"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"_Toc280779559"</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1.</w:t>
            </w:r>
            <w:r>
              <w:rPr>
                <w:rFonts w:asciiTheme="minorHAnsi" w:eastAsiaTheme="minorEastAsia" w:hAnsiTheme="minorHAnsi" w:cstheme="minorBidi"/>
                <w:noProof/>
                <w:lang w:val="de-AT" w:eastAsia="de-AT"/>
              </w:rPr>
              <w:tab/>
            </w:r>
            <w:r w:rsidRPr="00021C86">
              <w:rPr>
                <w:rStyle w:val="Hyperlink"/>
                <w:noProof/>
              </w:rPr>
              <w:t>Verwandte Arbeiten</w:t>
            </w:r>
            <w:r>
              <w:rPr>
                <w:noProof/>
                <w:webHidden/>
              </w:rPr>
              <w:tab/>
            </w:r>
            <w:r>
              <w:rPr>
                <w:noProof/>
                <w:webHidden/>
              </w:rPr>
              <w:fldChar w:fldCharType="begin"/>
            </w:r>
            <w:r>
              <w:rPr>
                <w:noProof/>
                <w:webHidden/>
              </w:rPr>
              <w:instrText xml:space="preserve"> PAGEREF _Toc280779559 \h </w:instrText>
            </w:r>
            <w:r>
              <w:rPr>
                <w:noProof/>
                <w:webHidden/>
              </w:rPr>
            </w:r>
          </w:ins>
          <w:r>
            <w:rPr>
              <w:noProof/>
              <w:webHidden/>
            </w:rPr>
            <w:fldChar w:fldCharType="separate"/>
          </w:r>
          <w:ins w:id="55" w:author="kosmos" w:date="2010-12-22T11:09:00Z">
            <w:r>
              <w:rPr>
                <w:noProof/>
                <w:webHidden/>
              </w:rPr>
              <w:t>3</w:t>
            </w:r>
            <w:r>
              <w:rPr>
                <w:noProof/>
                <w:webHidden/>
              </w:rPr>
              <w:fldChar w:fldCharType="end"/>
            </w:r>
            <w:r w:rsidRPr="00021C86">
              <w:rPr>
                <w:rStyle w:val="Hyperlink"/>
                <w:noProof/>
              </w:rPr>
              <w:fldChar w:fldCharType="end"/>
            </w:r>
          </w:ins>
        </w:p>
        <w:p w:rsidR="00FA6E91" w:rsidRDefault="00FA6E91">
          <w:pPr>
            <w:pStyle w:val="Verzeichnis1"/>
            <w:tabs>
              <w:tab w:val="left" w:pos="440"/>
              <w:tab w:val="right" w:leader="dot" w:pos="9062"/>
            </w:tabs>
            <w:rPr>
              <w:ins w:id="56" w:author="kosmos" w:date="2010-12-22T11:09:00Z"/>
              <w:rFonts w:asciiTheme="minorHAnsi" w:eastAsiaTheme="minorEastAsia" w:hAnsiTheme="minorHAnsi" w:cstheme="minorBidi"/>
              <w:noProof/>
              <w:lang w:val="de-AT" w:eastAsia="de-AT"/>
            </w:rPr>
          </w:pPr>
          <w:ins w:id="57"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"_Toc280779560"</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2.</w:t>
            </w:r>
            <w:r>
              <w:rPr>
                <w:rFonts w:asciiTheme="minorHAnsi" w:eastAsiaTheme="minorEastAsia" w:hAnsiTheme="minorHAnsi" w:cstheme="minorBidi"/>
                <w:noProof/>
                <w:lang w:val="de-AT" w:eastAsia="de-AT"/>
              </w:rPr>
              <w:tab/>
            </w:r>
            <w:r w:rsidRPr="00021C86">
              <w:rPr>
                <w:rStyle w:val="Hyperlink"/>
                <w:noProof/>
              </w:rPr>
              <w:t>Grundlegende Vorgehensweise</w:t>
            </w:r>
            <w:r>
              <w:rPr>
                <w:noProof/>
                <w:webHidden/>
              </w:rPr>
              <w:tab/>
            </w:r>
            <w:r>
              <w:rPr>
                <w:noProof/>
                <w:webHidden/>
              </w:rPr>
              <w:fldChar w:fldCharType="begin"/>
            </w:r>
            <w:r>
              <w:rPr>
                <w:noProof/>
                <w:webHidden/>
              </w:rPr>
              <w:instrText xml:space="preserve"> PAGEREF _Toc280779560 \h </w:instrText>
            </w:r>
            <w:r>
              <w:rPr>
                <w:noProof/>
                <w:webHidden/>
              </w:rPr>
            </w:r>
          </w:ins>
          <w:r>
            <w:rPr>
              <w:noProof/>
              <w:webHidden/>
            </w:rPr>
            <w:fldChar w:fldCharType="separate"/>
          </w:r>
          <w:ins w:id="58" w:author="kosmos" w:date="2010-12-22T11:09:00Z">
            <w:r>
              <w:rPr>
                <w:noProof/>
                <w:webHidden/>
              </w:rPr>
              <w:t>3</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59" w:author="kosmos" w:date="2010-12-22T11:09:00Z"/>
              <w:rFonts w:asciiTheme="minorHAnsi" w:eastAsiaTheme="minorEastAsia" w:hAnsiTheme="minorHAnsi" w:cstheme="minorBidi"/>
              <w:noProof/>
              <w:lang w:val="de-AT" w:eastAsia="de-AT"/>
            </w:rPr>
          </w:pPr>
          <w:ins w:id="60"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"_Toc280779561"</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2.1 Visualisierung der Daten</w:t>
            </w:r>
            <w:r>
              <w:rPr>
                <w:noProof/>
                <w:webHidden/>
              </w:rPr>
              <w:tab/>
            </w:r>
            <w:r>
              <w:rPr>
                <w:noProof/>
                <w:webHidden/>
              </w:rPr>
              <w:fldChar w:fldCharType="begin"/>
            </w:r>
            <w:r>
              <w:rPr>
                <w:noProof/>
                <w:webHidden/>
              </w:rPr>
              <w:instrText xml:space="preserve"> PAGEREF _Toc280779561 \h </w:instrText>
            </w:r>
            <w:r>
              <w:rPr>
                <w:noProof/>
                <w:webHidden/>
              </w:rPr>
            </w:r>
          </w:ins>
          <w:r>
            <w:rPr>
              <w:noProof/>
              <w:webHidden/>
            </w:rPr>
            <w:fldChar w:fldCharType="separate"/>
          </w:r>
          <w:ins w:id="61" w:author="kosmos" w:date="2010-12-22T11:09:00Z">
            <w:r>
              <w:rPr>
                <w:noProof/>
                <w:webHidden/>
              </w:rPr>
              <w:t>4</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62" w:author="kosmos" w:date="2010-12-22T11:09:00Z"/>
              <w:rFonts w:asciiTheme="minorHAnsi" w:eastAsiaTheme="minorEastAsia" w:hAnsiTheme="minorHAnsi" w:cstheme="minorBidi"/>
              <w:noProof/>
              <w:lang w:val="de-AT" w:eastAsia="de-AT"/>
            </w:rPr>
          </w:pPr>
          <w:ins w:id="63"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"_Toc280779562"</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2.2 Klassifikation am Handy</w:t>
            </w:r>
            <w:r>
              <w:rPr>
                <w:noProof/>
                <w:webHidden/>
              </w:rPr>
              <w:tab/>
            </w:r>
            <w:r>
              <w:rPr>
                <w:noProof/>
                <w:webHidden/>
              </w:rPr>
              <w:fldChar w:fldCharType="begin"/>
            </w:r>
            <w:r>
              <w:rPr>
                <w:noProof/>
                <w:webHidden/>
              </w:rPr>
              <w:instrText xml:space="preserve"> PAGEREF _Toc280779562 \h </w:instrText>
            </w:r>
            <w:r>
              <w:rPr>
                <w:noProof/>
                <w:webHidden/>
              </w:rPr>
            </w:r>
          </w:ins>
          <w:r>
            <w:rPr>
              <w:noProof/>
              <w:webHidden/>
            </w:rPr>
            <w:fldChar w:fldCharType="separate"/>
          </w:r>
          <w:ins w:id="64" w:author="kosmos" w:date="2010-12-22T11:09:00Z">
            <w:r>
              <w:rPr>
                <w:noProof/>
                <w:webHidden/>
              </w:rPr>
              <w:t>4</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65" w:author="kosmos" w:date="2010-12-22T11:09:00Z"/>
              <w:rFonts w:asciiTheme="minorHAnsi" w:eastAsiaTheme="minorEastAsia" w:hAnsiTheme="minorHAnsi" w:cstheme="minorBidi"/>
              <w:noProof/>
              <w:lang w:val="de-AT" w:eastAsia="de-AT"/>
            </w:rPr>
          </w:pPr>
          <w:ins w:id="66"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"_Toc280779563"</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2.3 Übertragung der Daten</w:t>
            </w:r>
            <w:r>
              <w:rPr>
                <w:noProof/>
                <w:webHidden/>
              </w:rPr>
              <w:tab/>
            </w:r>
            <w:r>
              <w:rPr>
                <w:noProof/>
                <w:webHidden/>
              </w:rPr>
              <w:fldChar w:fldCharType="begin"/>
            </w:r>
            <w:r>
              <w:rPr>
                <w:noProof/>
                <w:webHidden/>
              </w:rPr>
              <w:instrText xml:space="preserve"> PAGEREF _Toc280779563 \h </w:instrText>
            </w:r>
            <w:r>
              <w:rPr>
                <w:noProof/>
                <w:webHidden/>
              </w:rPr>
            </w:r>
          </w:ins>
          <w:r>
            <w:rPr>
              <w:noProof/>
              <w:webHidden/>
            </w:rPr>
            <w:fldChar w:fldCharType="separate"/>
          </w:r>
          <w:ins w:id="67" w:author="kosmos" w:date="2010-12-22T11:09:00Z">
            <w:r>
              <w:rPr>
                <w:noProof/>
                <w:webHidden/>
              </w:rPr>
              <w:t>4</w:t>
            </w:r>
            <w:r>
              <w:rPr>
                <w:noProof/>
                <w:webHidden/>
              </w:rPr>
              <w:fldChar w:fldCharType="end"/>
            </w:r>
            <w:r w:rsidRPr="00021C86">
              <w:rPr>
                <w:rStyle w:val="Hyperlink"/>
                <w:noProof/>
              </w:rPr>
              <w:fldChar w:fldCharType="end"/>
            </w:r>
          </w:ins>
        </w:p>
        <w:p w:rsidR="00FA6E91" w:rsidRDefault="00FA6E91">
          <w:pPr>
            <w:pStyle w:val="Verzeichnis1"/>
            <w:tabs>
              <w:tab w:val="left" w:pos="440"/>
              <w:tab w:val="right" w:leader="dot" w:pos="9062"/>
            </w:tabs>
            <w:rPr>
              <w:ins w:id="68" w:author="kosmos" w:date="2010-12-22T11:09:00Z"/>
              <w:rFonts w:asciiTheme="minorHAnsi" w:eastAsiaTheme="minorEastAsia" w:hAnsiTheme="minorHAnsi" w:cstheme="minorBidi"/>
              <w:noProof/>
              <w:lang w:val="de-AT" w:eastAsia="de-AT"/>
            </w:rPr>
          </w:pPr>
          <w:ins w:id="69"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"_Toc280779564"</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3.</w:t>
            </w:r>
            <w:r>
              <w:rPr>
                <w:rFonts w:asciiTheme="minorHAnsi" w:eastAsiaTheme="minorEastAsia" w:hAnsiTheme="minorHAnsi" w:cstheme="minorBidi"/>
                <w:noProof/>
                <w:lang w:val="de-AT" w:eastAsia="de-AT"/>
              </w:rPr>
              <w:tab/>
            </w:r>
            <w:r w:rsidRPr="00021C86">
              <w:rPr>
                <w:rStyle w:val="Hyperlink"/>
                <w:noProof/>
              </w:rPr>
              <w:t>Mathematische Überlegungen</w:t>
            </w:r>
            <w:r>
              <w:rPr>
                <w:noProof/>
                <w:webHidden/>
              </w:rPr>
              <w:tab/>
            </w:r>
            <w:r>
              <w:rPr>
                <w:noProof/>
                <w:webHidden/>
              </w:rPr>
              <w:fldChar w:fldCharType="begin"/>
            </w:r>
            <w:r>
              <w:rPr>
                <w:noProof/>
                <w:webHidden/>
              </w:rPr>
              <w:instrText xml:space="preserve"> PAGEREF _Toc280779564 \h </w:instrText>
            </w:r>
            <w:r>
              <w:rPr>
                <w:noProof/>
                <w:webHidden/>
              </w:rPr>
            </w:r>
          </w:ins>
          <w:r>
            <w:rPr>
              <w:noProof/>
              <w:webHidden/>
            </w:rPr>
            <w:fldChar w:fldCharType="separate"/>
          </w:r>
          <w:ins w:id="70" w:author="kosmos" w:date="2010-12-22T11:09:00Z">
            <w:r>
              <w:rPr>
                <w:noProof/>
                <w:webHidden/>
              </w:rPr>
              <w:t>5</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71" w:author="kosmos" w:date="2010-12-22T11:09:00Z"/>
              <w:rFonts w:asciiTheme="minorHAnsi" w:eastAsiaTheme="minorEastAsia" w:hAnsiTheme="minorHAnsi" w:cstheme="minorBidi"/>
              <w:noProof/>
              <w:lang w:val="de-AT" w:eastAsia="de-AT"/>
            </w:rPr>
          </w:pPr>
          <w:ins w:id="72"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"_Toc280779565"</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3.1 Berechnung des zurückgelegten Weges</w:t>
            </w:r>
            <w:r>
              <w:rPr>
                <w:noProof/>
                <w:webHidden/>
              </w:rPr>
              <w:tab/>
            </w:r>
            <w:r>
              <w:rPr>
                <w:noProof/>
                <w:webHidden/>
              </w:rPr>
              <w:fldChar w:fldCharType="begin"/>
            </w:r>
            <w:r>
              <w:rPr>
                <w:noProof/>
                <w:webHidden/>
              </w:rPr>
              <w:instrText xml:space="preserve"> PAGEREF _Toc280779565 \h </w:instrText>
            </w:r>
            <w:r>
              <w:rPr>
                <w:noProof/>
                <w:webHidden/>
              </w:rPr>
            </w:r>
          </w:ins>
          <w:r>
            <w:rPr>
              <w:noProof/>
              <w:webHidden/>
            </w:rPr>
            <w:fldChar w:fldCharType="separate"/>
          </w:r>
          <w:ins w:id="73" w:author="kosmos" w:date="2010-12-22T11:09:00Z">
            <w:r>
              <w:rPr>
                <w:noProof/>
                <w:webHidden/>
              </w:rPr>
              <w:t>5</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74" w:author="kosmos" w:date="2010-12-22T11:09:00Z"/>
              <w:rFonts w:asciiTheme="minorHAnsi" w:eastAsiaTheme="minorEastAsia" w:hAnsiTheme="minorHAnsi" w:cstheme="minorBidi"/>
              <w:noProof/>
              <w:lang w:val="de-AT" w:eastAsia="de-AT"/>
            </w:rPr>
          </w:pPr>
          <w:ins w:id="75"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"_Toc280779566"</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3.2 Berechnung der relativen Beschleunigung in alle 3 Achsen</w:t>
            </w:r>
            <w:r>
              <w:rPr>
                <w:noProof/>
                <w:webHidden/>
              </w:rPr>
              <w:tab/>
            </w:r>
            <w:r>
              <w:rPr>
                <w:noProof/>
                <w:webHidden/>
              </w:rPr>
              <w:fldChar w:fldCharType="begin"/>
            </w:r>
            <w:r>
              <w:rPr>
                <w:noProof/>
                <w:webHidden/>
              </w:rPr>
              <w:instrText xml:space="preserve"> PAGEREF _Toc280779566 \h </w:instrText>
            </w:r>
            <w:r>
              <w:rPr>
                <w:noProof/>
                <w:webHidden/>
              </w:rPr>
            </w:r>
          </w:ins>
          <w:r>
            <w:rPr>
              <w:noProof/>
              <w:webHidden/>
            </w:rPr>
            <w:fldChar w:fldCharType="separate"/>
          </w:r>
          <w:ins w:id="76" w:author="kosmos" w:date="2010-12-22T11:09:00Z">
            <w:r>
              <w:rPr>
                <w:noProof/>
                <w:webHidden/>
              </w:rPr>
              <w:t>6</w:t>
            </w:r>
            <w:r>
              <w:rPr>
                <w:noProof/>
                <w:webHidden/>
              </w:rPr>
              <w:fldChar w:fldCharType="end"/>
            </w:r>
            <w:r w:rsidRPr="00021C86">
              <w:rPr>
                <w:rStyle w:val="Hyperlink"/>
                <w:noProof/>
              </w:rPr>
              <w:fldChar w:fldCharType="end"/>
            </w:r>
          </w:ins>
        </w:p>
        <w:p w:rsidR="00FA6E91" w:rsidRDefault="00FA6E91">
          <w:pPr>
            <w:pStyle w:val="Verzeichnis1"/>
            <w:tabs>
              <w:tab w:val="left" w:pos="440"/>
              <w:tab w:val="right" w:leader="dot" w:pos="9062"/>
            </w:tabs>
            <w:rPr>
              <w:ins w:id="77" w:author="kosmos" w:date="2010-12-22T11:09:00Z"/>
              <w:rFonts w:asciiTheme="minorHAnsi" w:eastAsiaTheme="minorEastAsia" w:hAnsiTheme="minorHAnsi" w:cstheme="minorBidi"/>
              <w:noProof/>
              <w:lang w:val="de-AT" w:eastAsia="de-AT"/>
            </w:rPr>
          </w:pPr>
          <w:ins w:id="78"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"_Toc280779585"</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4.</w:t>
            </w:r>
            <w:r>
              <w:rPr>
                <w:rFonts w:asciiTheme="minorHAnsi" w:eastAsiaTheme="minorEastAsia" w:hAnsiTheme="minorHAnsi" w:cstheme="minorBidi"/>
                <w:noProof/>
                <w:lang w:val="de-AT" w:eastAsia="de-AT"/>
              </w:rPr>
              <w:tab/>
            </w:r>
            <w:r w:rsidRPr="00021C86">
              <w:rPr>
                <w:rStyle w:val="Hyperlink"/>
                <w:noProof/>
              </w:rPr>
              <w:t>Eingesetzte Hardware und deren Spezifikationen</w:t>
            </w:r>
            <w:r>
              <w:rPr>
                <w:noProof/>
                <w:webHidden/>
              </w:rPr>
              <w:tab/>
            </w:r>
            <w:r>
              <w:rPr>
                <w:noProof/>
                <w:webHidden/>
              </w:rPr>
              <w:fldChar w:fldCharType="begin"/>
            </w:r>
            <w:r>
              <w:rPr>
                <w:noProof/>
                <w:webHidden/>
              </w:rPr>
              <w:instrText xml:space="preserve"> PAGEREF _Toc280779585 \h </w:instrText>
            </w:r>
            <w:r>
              <w:rPr>
                <w:noProof/>
                <w:webHidden/>
              </w:rPr>
            </w:r>
          </w:ins>
          <w:r>
            <w:rPr>
              <w:noProof/>
              <w:webHidden/>
            </w:rPr>
            <w:fldChar w:fldCharType="separate"/>
          </w:r>
          <w:ins w:id="79" w:author="kosmos" w:date="2010-12-22T11:09:00Z">
            <w:r>
              <w:rPr>
                <w:noProof/>
                <w:webHidden/>
              </w:rPr>
              <w:t>6</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80" w:author="kosmos" w:date="2010-12-22T11:09:00Z"/>
              <w:rFonts w:asciiTheme="minorHAnsi" w:eastAsiaTheme="minorEastAsia" w:hAnsiTheme="minorHAnsi" w:cstheme="minorBidi"/>
              <w:noProof/>
              <w:lang w:val="de-AT" w:eastAsia="de-AT"/>
            </w:rPr>
          </w:pPr>
          <w:ins w:id="81"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"_Toc280779586"</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3.1 Smartphone</w:t>
            </w:r>
            <w:r>
              <w:rPr>
                <w:noProof/>
                <w:webHidden/>
              </w:rPr>
              <w:tab/>
            </w:r>
            <w:r>
              <w:rPr>
                <w:noProof/>
                <w:webHidden/>
              </w:rPr>
              <w:fldChar w:fldCharType="begin"/>
            </w:r>
            <w:r>
              <w:rPr>
                <w:noProof/>
                <w:webHidden/>
              </w:rPr>
              <w:instrText xml:space="preserve"> PAGEREF _Toc280779586 \h </w:instrText>
            </w:r>
            <w:r>
              <w:rPr>
                <w:noProof/>
                <w:webHidden/>
              </w:rPr>
            </w:r>
          </w:ins>
          <w:r>
            <w:rPr>
              <w:noProof/>
              <w:webHidden/>
            </w:rPr>
            <w:fldChar w:fldCharType="separate"/>
          </w:r>
          <w:ins w:id="82" w:author="kosmos" w:date="2010-12-22T11:09:00Z">
            <w:r>
              <w:rPr>
                <w:noProof/>
                <w:webHidden/>
              </w:rPr>
              <w:t>6</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83" w:author="kosmos" w:date="2010-12-22T11:09:00Z"/>
              <w:rFonts w:asciiTheme="minorHAnsi" w:eastAsiaTheme="minorEastAsia" w:hAnsiTheme="minorHAnsi" w:cstheme="minorBidi"/>
              <w:noProof/>
              <w:lang w:val="de-AT" w:eastAsia="de-AT"/>
            </w:rPr>
          </w:pPr>
          <w:ins w:id="84"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"_Toc280779587"</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3.1 Wii-Remote (mit MotionPlus)</w:t>
            </w:r>
            <w:r>
              <w:rPr>
                <w:noProof/>
                <w:webHidden/>
              </w:rPr>
              <w:tab/>
            </w:r>
            <w:r>
              <w:rPr>
                <w:noProof/>
                <w:webHidden/>
              </w:rPr>
              <w:fldChar w:fldCharType="begin"/>
            </w:r>
            <w:r>
              <w:rPr>
                <w:noProof/>
                <w:webHidden/>
              </w:rPr>
              <w:instrText xml:space="preserve"> PAGEREF _Toc280779587 \h </w:instrText>
            </w:r>
            <w:r>
              <w:rPr>
                <w:noProof/>
                <w:webHidden/>
              </w:rPr>
            </w:r>
          </w:ins>
          <w:r>
            <w:rPr>
              <w:noProof/>
              <w:webHidden/>
            </w:rPr>
            <w:fldChar w:fldCharType="separate"/>
          </w:r>
          <w:ins w:id="85" w:author="kosmos" w:date="2010-12-22T11:09:00Z">
            <w:r>
              <w:rPr>
                <w:noProof/>
                <w:webHidden/>
              </w:rPr>
              <w:t>6</w:t>
            </w:r>
            <w:r>
              <w:rPr>
                <w:noProof/>
                <w:webHidden/>
              </w:rPr>
              <w:fldChar w:fldCharType="end"/>
            </w:r>
            <w:r w:rsidRPr="00021C86">
              <w:rPr>
                <w:rStyle w:val="Hyperlink"/>
                <w:noProof/>
              </w:rPr>
              <w:fldChar w:fldCharType="end"/>
            </w:r>
          </w:ins>
        </w:p>
        <w:p w:rsidR="00FA6E91" w:rsidRDefault="00FA6E91">
          <w:pPr>
            <w:pStyle w:val="Verzeichnis1"/>
            <w:tabs>
              <w:tab w:val="left" w:pos="440"/>
              <w:tab w:val="right" w:leader="dot" w:pos="9062"/>
            </w:tabs>
            <w:rPr>
              <w:ins w:id="86" w:author="kosmos" w:date="2010-12-22T11:09:00Z"/>
              <w:rFonts w:asciiTheme="minorHAnsi" w:eastAsiaTheme="minorEastAsia" w:hAnsiTheme="minorHAnsi" w:cstheme="minorBidi"/>
              <w:noProof/>
              <w:lang w:val="de-AT" w:eastAsia="de-AT"/>
            </w:rPr>
          </w:pPr>
          <w:ins w:id="87"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"_Toc280779588"</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5.</w:t>
            </w:r>
            <w:r>
              <w:rPr>
                <w:rFonts w:asciiTheme="minorHAnsi" w:eastAsiaTheme="minorEastAsia" w:hAnsiTheme="minorHAnsi" w:cstheme="minorBidi"/>
                <w:noProof/>
                <w:lang w:val="de-AT" w:eastAsia="de-AT"/>
              </w:rPr>
              <w:tab/>
            </w:r>
            <w:r w:rsidRPr="00021C86">
              <w:rPr>
                <w:rStyle w:val="Hyperlink"/>
                <w:noProof/>
              </w:rPr>
              <w:t>Klassifizierung</w:t>
            </w:r>
            <w:r>
              <w:rPr>
                <w:noProof/>
                <w:webHidden/>
              </w:rPr>
              <w:tab/>
            </w:r>
            <w:r>
              <w:rPr>
                <w:noProof/>
                <w:webHidden/>
              </w:rPr>
              <w:fldChar w:fldCharType="begin"/>
            </w:r>
            <w:r>
              <w:rPr>
                <w:noProof/>
                <w:webHidden/>
              </w:rPr>
              <w:instrText xml:space="preserve"> PAGEREF _Toc280779588 \h </w:instrText>
            </w:r>
            <w:r>
              <w:rPr>
                <w:noProof/>
                <w:webHidden/>
              </w:rPr>
            </w:r>
          </w:ins>
          <w:r>
            <w:rPr>
              <w:noProof/>
              <w:webHidden/>
            </w:rPr>
            <w:fldChar w:fldCharType="separate"/>
          </w:r>
          <w:ins w:id="88" w:author="kosmos" w:date="2010-12-22T11:09:00Z">
            <w:r>
              <w:rPr>
                <w:noProof/>
                <w:webHidden/>
              </w:rPr>
              <w:t>7</w:t>
            </w:r>
            <w:r>
              <w:rPr>
                <w:noProof/>
                <w:webHidden/>
              </w:rPr>
              <w:fldChar w:fldCharType="end"/>
            </w:r>
            <w:r w:rsidRPr="00021C86">
              <w:rPr>
                <w:rStyle w:val="Hyperlink"/>
                <w:noProof/>
              </w:rPr>
              <w:fldChar w:fldCharType="end"/>
            </w:r>
          </w:ins>
        </w:p>
        <w:p w:rsidR="00FA6E91" w:rsidRDefault="00FA6E91">
          <w:pPr>
            <w:pStyle w:val="Verzeichnis1"/>
            <w:tabs>
              <w:tab w:val="left" w:pos="440"/>
              <w:tab w:val="right" w:leader="dot" w:pos="9062"/>
            </w:tabs>
            <w:rPr>
              <w:ins w:id="89" w:author="kosmos" w:date="2010-12-22T11:09:00Z"/>
              <w:rFonts w:asciiTheme="minorHAnsi" w:eastAsiaTheme="minorEastAsia" w:hAnsiTheme="minorHAnsi" w:cstheme="minorBidi"/>
              <w:noProof/>
              <w:lang w:val="de-AT" w:eastAsia="de-AT"/>
            </w:rPr>
          </w:pPr>
          <w:ins w:id="90"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"_Toc280779589"</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6.</w:t>
            </w:r>
            <w:r>
              <w:rPr>
                <w:rFonts w:asciiTheme="minorHAnsi" w:eastAsiaTheme="minorEastAsia" w:hAnsiTheme="minorHAnsi" w:cstheme="minorBidi"/>
                <w:noProof/>
                <w:lang w:val="de-AT" w:eastAsia="de-AT"/>
              </w:rPr>
              <w:tab/>
            </w:r>
            <w:r w:rsidRPr="00021C86">
              <w:rPr>
                <w:rStyle w:val="Hyperlink"/>
                <w:noProof/>
              </w:rPr>
              <w:t>Evaluierung</w:t>
            </w:r>
            <w:r>
              <w:rPr>
                <w:noProof/>
                <w:webHidden/>
              </w:rPr>
              <w:tab/>
            </w:r>
            <w:r>
              <w:rPr>
                <w:noProof/>
                <w:webHidden/>
              </w:rPr>
              <w:fldChar w:fldCharType="begin"/>
            </w:r>
            <w:r>
              <w:rPr>
                <w:noProof/>
                <w:webHidden/>
              </w:rPr>
              <w:instrText xml:space="preserve"> PAGEREF _Toc280779589 \h </w:instrText>
            </w:r>
            <w:r>
              <w:rPr>
                <w:noProof/>
                <w:webHidden/>
              </w:rPr>
            </w:r>
          </w:ins>
          <w:r>
            <w:rPr>
              <w:noProof/>
              <w:webHidden/>
            </w:rPr>
            <w:fldChar w:fldCharType="separate"/>
          </w:r>
          <w:ins w:id="91" w:author="kosmos" w:date="2010-12-22T11:09:00Z">
            <w:r>
              <w:rPr>
                <w:noProof/>
                <w:webHidden/>
              </w:rPr>
              <w:t>7</w:t>
            </w:r>
            <w:r>
              <w:rPr>
                <w:noProof/>
                <w:webHidden/>
              </w:rPr>
              <w:fldChar w:fldCharType="end"/>
            </w:r>
            <w:r w:rsidRPr="00021C86">
              <w:rPr>
                <w:rStyle w:val="Hyperlink"/>
                <w:noProof/>
              </w:rPr>
              <w:fldChar w:fldCharType="end"/>
            </w:r>
          </w:ins>
        </w:p>
        <w:p w:rsidR="00FA6E91" w:rsidRDefault="00FA6E91">
          <w:pPr>
            <w:pStyle w:val="Verzeichnis1"/>
            <w:tabs>
              <w:tab w:val="left" w:pos="440"/>
              <w:tab w:val="right" w:leader="dot" w:pos="9062"/>
            </w:tabs>
            <w:rPr>
              <w:ins w:id="92" w:author="kosmos" w:date="2010-12-22T11:09:00Z"/>
              <w:rFonts w:asciiTheme="minorHAnsi" w:eastAsiaTheme="minorEastAsia" w:hAnsiTheme="minorHAnsi" w:cstheme="minorBidi"/>
              <w:noProof/>
              <w:lang w:val="de-AT" w:eastAsia="de-AT"/>
            </w:rPr>
          </w:pPr>
          <w:ins w:id="93"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"_Toc280779591"</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7.</w:t>
            </w:r>
            <w:r>
              <w:rPr>
                <w:rFonts w:asciiTheme="minorHAnsi" w:eastAsiaTheme="minorEastAsia" w:hAnsiTheme="minorHAnsi" w:cstheme="minorBidi"/>
                <w:noProof/>
                <w:lang w:val="de-AT" w:eastAsia="de-AT"/>
              </w:rPr>
              <w:tab/>
            </w:r>
            <w:r w:rsidRPr="00021C86">
              <w:rPr>
                <w:rStyle w:val="Hyperlink"/>
                <w:noProof/>
              </w:rPr>
              <w:t>Mögliche Einsatzgebiete</w:t>
            </w:r>
            <w:r>
              <w:rPr>
                <w:noProof/>
                <w:webHidden/>
              </w:rPr>
              <w:tab/>
            </w:r>
            <w:r>
              <w:rPr>
                <w:noProof/>
                <w:webHidden/>
              </w:rPr>
              <w:fldChar w:fldCharType="begin"/>
            </w:r>
            <w:r>
              <w:rPr>
                <w:noProof/>
                <w:webHidden/>
              </w:rPr>
              <w:instrText xml:space="preserve"> PAGEREF _Toc280779591 \h </w:instrText>
            </w:r>
            <w:r>
              <w:rPr>
                <w:noProof/>
                <w:webHidden/>
              </w:rPr>
            </w:r>
          </w:ins>
          <w:r>
            <w:rPr>
              <w:noProof/>
              <w:webHidden/>
            </w:rPr>
            <w:fldChar w:fldCharType="separate"/>
          </w:r>
          <w:ins w:id="94" w:author="kosmos" w:date="2010-12-22T11:09:00Z">
            <w:r>
              <w:rPr>
                <w:noProof/>
                <w:webHidden/>
              </w:rPr>
              <w:t>7</w:t>
            </w:r>
            <w:r>
              <w:rPr>
                <w:noProof/>
                <w:webHidden/>
              </w:rPr>
              <w:fldChar w:fldCharType="end"/>
            </w:r>
            <w:r w:rsidRPr="00021C86">
              <w:rPr>
                <w:rStyle w:val="Hyperlink"/>
                <w:noProof/>
              </w:rPr>
              <w:fldChar w:fldCharType="end"/>
            </w:r>
          </w:ins>
        </w:p>
        <w:p w:rsidR="00FA6E91" w:rsidRDefault="00FA6E91">
          <w:pPr>
            <w:pStyle w:val="Verzeichnis2"/>
            <w:tabs>
              <w:tab w:val="right" w:leader="dot" w:pos="9062"/>
            </w:tabs>
            <w:rPr>
              <w:ins w:id="95" w:author="kosmos" w:date="2010-12-22T11:09:00Z"/>
              <w:rFonts w:asciiTheme="minorHAnsi" w:eastAsiaTheme="minorEastAsia" w:hAnsiTheme="minorHAnsi" w:cstheme="minorBidi"/>
              <w:noProof/>
              <w:lang w:val="de-AT" w:eastAsia="de-AT"/>
            </w:rPr>
          </w:pPr>
          <w:ins w:id="96"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"_Toc280779592"</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Steuerung des MP3-Players</w:t>
            </w:r>
            <w:r>
              <w:rPr>
                <w:noProof/>
                <w:webHidden/>
              </w:rPr>
              <w:tab/>
            </w:r>
            <w:r>
              <w:rPr>
                <w:noProof/>
                <w:webHidden/>
              </w:rPr>
              <w:fldChar w:fldCharType="begin"/>
            </w:r>
            <w:r>
              <w:rPr>
                <w:noProof/>
                <w:webHidden/>
              </w:rPr>
              <w:instrText xml:space="preserve"> PAGEREF _Toc280779592 \h </w:instrText>
            </w:r>
            <w:r>
              <w:rPr>
                <w:noProof/>
                <w:webHidden/>
              </w:rPr>
            </w:r>
          </w:ins>
          <w:r>
            <w:rPr>
              <w:noProof/>
              <w:webHidden/>
            </w:rPr>
            <w:fldChar w:fldCharType="separate"/>
          </w:r>
          <w:ins w:id="97" w:author="kosmos" w:date="2010-12-22T11:09:00Z">
            <w:r>
              <w:rPr>
                <w:noProof/>
                <w:webHidden/>
              </w:rPr>
              <w:t>7</w:t>
            </w:r>
            <w:r>
              <w:rPr>
                <w:noProof/>
                <w:webHidden/>
              </w:rPr>
              <w:fldChar w:fldCharType="end"/>
            </w:r>
            <w:r w:rsidRPr="00021C86">
              <w:rPr>
                <w:rStyle w:val="Hyperlink"/>
                <w:noProof/>
              </w:rPr>
              <w:fldChar w:fldCharType="end"/>
            </w:r>
          </w:ins>
        </w:p>
        <w:p w:rsidR="00FA6E91" w:rsidRDefault="00FA6E91">
          <w:pPr>
            <w:pStyle w:val="Verzeichnis2"/>
            <w:tabs>
              <w:tab w:val="left" w:pos="660"/>
              <w:tab w:val="right" w:leader="dot" w:pos="9062"/>
            </w:tabs>
            <w:rPr>
              <w:ins w:id="98" w:author="kosmos" w:date="2010-12-22T11:09:00Z"/>
              <w:rFonts w:asciiTheme="minorHAnsi" w:eastAsiaTheme="minorEastAsia" w:hAnsiTheme="minorHAnsi" w:cstheme="minorBidi"/>
              <w:noProof/>
              <w:lang w:val="de-AT" w:eastAsia="de-AT"/>
            </w:rPr>
          </w:pPr>
          <w:ins w:id="99" w:author="kosmos" w:date="2010-12-22T11:09:00Z">
            <w:r w:rsidRPr="00021C86">
              <w:rPr>
                <w:rStyle w:val="Hyperlink"/>
                <w:noProof/>
              </w:rPr>
              <w:fldChar w:fldCharType="begin"/>
            </w:r>
            <w:r w:rsidRPr="00021C86">
              <w:rPr>
                <w:rStyle w:val="Hyperlink"/>
                <w:noProof/>
              </w:rPr>
              <w:instrText xml:space="preserve"> </w:instrText>
            </w:r>
            <w:r>
              <w:rPr>
                <w:noProof/>
              </w:rPr>
              <w:instrText>HYPERLINK \l "_Toc280779593"</w:instrText>
            </w:r>
            <w:r w:rsidRPr="00021C86">
              <w:rPr>
                <w:rStyle w:val="Hyperlink"/>
                <w:noProof/>
              </w:rPr>
              <w:instrText xml:space="preserve"> </w:instrText>
            </w:r>
            <w:r w:rsidRPr="00021C86">
              <w:rPr>
                <w:rStyle w:val="Hyperlink"/>
                <w:noProof/>
              </w:rPr>
            </w:r>
            <w:r w:rsidRPr="00021C86">
              <w:rPr>
                <w:rStyle w:val="Hyperlink"/>
                <w:noProof/>
              </w:rPr>
              <w:fldChar w:fldCharType="separate"/>
            </w:r>
            <w:r w:rsidRPr="00021C86">
              <w:rPr>
                <w:rStyle w:val="Hyperlink"/>
                <w:noProof/>
              </w:rPr>
              <w:t>8.</w:t>
            </w:r>
            <w:r>
              <w:rPr>
                <w:rFonts w:asciiTheme="minorHAnsi" w:eastAsiaTheme="minorEastAsia" w:hAnsiTheme="minorHAnsi" w:cstheme="minorBidi"/>
                <w:noProof/>
                <w:lang w:val="de-AT" w:eastAsia="de-AT"/>
              </w:rPr>
              <w:tab/>
            </w:r>
            <w:r w:rsidRPr="00021C86">
              <w:rPr>
                <w:rStyle w:val="Hyperlink"/>
                <w:noProof/>
              </w:rPr>
              <w:t>Quellen</w:t>
            </w:r>
            <w:r>
              <w:rPr>
                <w:noProof/>
                <w:webHidden/>
              </w:rPr>
              <w:tab/>
            </w:r>
            <w:r>
              <w:rPr>
                <w:noProof/>
                <w:webHidden/>
              </w:rPr>
              <w:fldChar w:fldCharType="begin"/>
            </w:r>
            <w:r>
              <w:rPr>
                <w:noProof/>
                <w:webHidden/>
              </w:rPr>
              <w:instrText xml:space="preserve"> PAGEREF _Toc280779593 \h </w:instrText>
            </w:r>
            <w:r>
              <w:rPr>
                <w:noProof/>
                <w:webHidden/>
              </w:rPr>
            </w:r>
          </w:ins>
          <w:r>
            <w:rPr>
              <w:noProof/>
              <w:webHidden/>
            </w:rPr>
            <w:fldChar w:fldCharType="separate"/>
          </w:r>
          <w:ins w:id="100" w:author="kosmos" w:date="2010-12-22T11:09:00Z">
            <w:r>
              <w:rPr>
                <w:noProof/>
                <w:webHidden/>
              </w:rPr>
              <w:t>8</w:t>
            </w:r>
            <w:r>
              <w:rPr>
                <w:noProof/>
                <w:webHidden/>
              </w:rPr>
              <w:fldChar w:fldCharType="end"/>
            </w:r>
            <w:r w:rsidRPr="00021C86">
              <w:rPr>
                <w:rStyle w:val="Hyperlink"/>
                <w:noProof/>
              </w:rPr>
              <w:fldChar w:fldCharType="end"/>
            </w:r>
          </w:ins>
        </w:p>
        <w:p w:rsidR="005542EC" w:rsidDel="00FA6E91" w:rsidRDefault="005542EC">
          <w:pPr>
            <w:pStyle w:val="Verzeichnis1"/>
            <w:tabs>
              <w:tab w:val="right" w:leader="dot" w:pos="9062"/>
            </w:tabs>
            <w:rPr>
              <w:del w:id="101" w:author="kosmos" w:date="2010-12-22T11:09:00Z"/>
              <w:rFonts w:asciiTheme="minorHAnsi" w:eastAsiaTheme="minorEastAsia" w:hAnsiTheme="minorHAnsi" w:cstheme="minorBidi"/>
              <w:noProof/>
              <w:lang w:val="de-AT" w:eastAsia="de-AT"/>
            </w:rPr>
          </w:pPr>
          <w:del w:id="102" w:author="kosmos" w:date="2010-12-22T11:09:00Z">
            <w:r w:rsidRPr="00FA6E91" w:rsidDel="00FA6E91">
              <w:rPr>
                <w:rFonts w:ascii="Cambria" w:eastAsia="Times New Roman" w:hAnsi="Cambria"/>
                <w:noProof/>
                <w:rPrChange w:id="103" w:author="kosmos" w:date="2010-12-22T11:09:00Z">
                  <w:rPr>
                    <w:rStyle w:val="Hyperlink"/>
                    <w:rFonts w:ascii="Cambria" w:eastAsia="Times New Roman" w:hAnsi="Cambria"/>
                    <w:noProof/>
                  </w:rPr>
                </w:rPrChange>
              </w:rPr>
              <w:delText>Aktivitätserkennung mittels Mobiltelefonen und Wii-Remote durch Bewegungsanalyse</w:delText>
            </w:r>
            <w:r w:rsidRPr="00FA6E91" w:rsidDel="00FA6E91">
              <w:rPr>
                <w:noProof/>
                <w:rPrChange w:id="104" w:author="kosmos" w:date="2010-12-22T11:09:00Z">
                  <w:rPr>
                    <w:rStyle w:val="Hyperlink"/>
                    <w:noProof/>
                  </w:rPr>
                </w:rPrChange>
              </w:rPr>
              <w:delText xml:space="preserve"> und Klassifikation</w:delText>
            </w:r>
            <w:r w:rsidDel="00FA6E91">
              <w:rPr>
                <w:noProof/>
                <w:webHidden/>
              </w:rPr>
              <w:tab/>
              <w:delText>1</w:delText>
            </w:r>
          </w:del>
        </w:p>
        <w:p w:rsidR="005542EC" w:rsidDel="00FA6E91" w:rsidRDefault="005542EC">
          <w:pPr>
            <w:pStyle w:val="Verzeichnis1"/>
            <w:tabs>
              <w:tab w:val="left" w:pos="440"/>
              <w:tab w:val="right" w:leader="dot" w:pos="9062"/>
            </w:tabs>
            <w:rPr>
              <w:del w:id="105" w:author="kosmos" w:date="2010-12-22T11:09:00Z"/>
              <w:rFonts w:asciiTheme="minorHAnsi" w:eastAsiaTheme="minorEastAsia" w:hAnsiTheme="minorHAnsi" w:cstheme="minorBidi"/>
              <w:noProof/>
              <w:lang w:val="de-AT" w:eastAsia="de-AT"/>
            </w:rPr>
          </w:pPr>
          <w:del w:id="106" w:author="kosmos" w:date="2010-12-22T11:09:00Z">
            <w:r w:rsidRPr="00FA6E91" w:rsidDel="00FA6E91">
              <w:rPr>
                <w:noProof/>
                <w:rPrChange w:id="107" w:author="kosmos" w:date="2010-12-22T11:09:00Z">
                  <w:rPr>
                    <w:rStyle w:val="Hyperlink"/>
                    <w:noProof/>
                  </w:rPr>
                </w:rPrChange>
              </w:rPr>
              <w:delText>1.</w:delText>
            </w:r>
            <w:r w:rsidDel="00FA6E91">
              <w:rPr>
                <w:rFonts w:asciiTheme="minorHAnsi" w:eastAsiaTheme="minorEastAsia" w:hAnsiTheme="minorHAnsi" w:cstheme="minorBidi"/>
                <w:noProof/>
                <w:lang w:val="de-AT" w:eastAsia="de-AT"/>
              </w:rPr>
              <w:tab/>
            </w:r>
            <w:r w:rsidRPr="00FA6E91" w:rsidDel="00FA6E91">
              <w:rPr>
                <w:noProof/>
                <w:rPrChange w:id="108" w:author="kosmos" w:date="2010-12-22T11:09:00Z">
                  <w:rPr>
                    <w:rStyle w:val="Hyperlink"/>
                    <w:noProof/>
                  </w:rPr>
                </w:rPrChange>
              </w:rPr>
              <w:delText>Verwandte Arbeiten</w:delText>
            </w:r>
            <w:r w:rsidDel="00FA6E91">
              <w:rPr>
                <w:noProof/>
                <w:webHidden/>
              </w:rPr>
              <w:tab/>
              <w:delText>3</w:delText>
            </w:r>
          </w:del>
        </w:p>
        <w:p w:rsidR="005542EC" w:rsidDel="00FA6E91" w:rsidRDefault="005542EC">
          <w:pPr>
            <w:pStyle w:val="Verzeichnis1"/>
            <w:tabs>
              <w:tab w:val="left" w:pos="440"/>
              <w:tab w:val="right" w:leader="dot" w:pos="9062"/>
            </w:tabs>
            <w:rPr>
              <w:del w:id="109" w:author="kosmos" w:date="2010-12-22T11:09:00Z"/>
              <w:rFonts w:asciiTheme="minorHAnsi" w:eastAsiaTheme="minorEastAsia" w:hAnsiTheme="minorHAnsi" w:cstheme="minorBidi"/>
              <w:noProof/>
              <w:lang w:val="de-AT" w:eastAsia="de-AT"/>
            </w:rPr>
          </w:pPr>
          <w:del w:id="110" w:author="kosmos" w:date="2010-12-22T11:09:00Z">
            <w:r w:rsidRPr="00FA6E91" w:rsidDel="00FA6E91">
              <w:rPr>
                <w:noProof/>
                <w:rPrChange w:id="111" w:author="kosmos" w:date="2010-12-22T11:09:00Z">
                  <w:rPr>
                    <w:rStyle w:val="Hyperlink"/>
                    <w:noProof/>
                  </w:rPr>
                </w:rPrChange>
              </w:rPr>
              <w:delText>2.</w:delText>
            </w:r>
            <w:r w:rsidDel="00FA6E91">
              <w:rPr>
                <w:rFonts w:asciiTheme="minorHAnsi" w:eastAsiaTheme="minorEastAsia" w:hAnsiTheme="minorHAnsi" w:cstheme="minorBidi"/>
                <w:noProof/>
                <w:lang w:val="de-AT" w:eastAsia="de-AT"/>
              </w:rPr>
              <w:tab/>
            </w:r>
            <w:r w:rsidRPr="00FA6E91" w:rsidDel="00FA6E91">
              <w:rPr>
                <w:noProof/>
                <w:rPrChange w:id="112" w:author="kosmos" w:date="2010-12-22T11:09:00Z">
                  <w:rPr>
                    <w:rStyle w:val="Hyperlink"/>
                    <w:noProof/>
                  </w:rPr>
                </w:rPrChange>
              </w:rPr>
              <w:delText>Grundlegende Vorgehensweise</w:delText>
            </w:r>
            <w:r w:rsidDel="00FA6E91">
              <w:rPr>
                <w:noProof/>
                <w:webHidden/>
              </w:rPr>
              <w:tab/>
              <w:delText>3</w:delText>
            </w:r>
          </w:del>
        </w:p>
        <w:p w:rsidR="005542EC" w:rsidDel="00FA6E91" w:rsidRDefault="005542EC">
          <w:pPr>
            <w:pStyle w:val="Verzeichnis2"/>
            <w:tabs>
              <w:tab w:val="right" w:leader="dot" w:pos="9062"/>
            </w:tabs>
            <w:rPr>
              <w:del w:id="113" w:author="kosmos" w:date="2010-12-22T11:09:00Z"/>
              <w:rFonts w:asciiTheme="minorHAnsi" w:eastAsiaTheme="minorEastAsia" w:hAnsiTheme="minorHAnsi" w:cstheme="minorBidi"/>
              <w:noProof/>
              <w:lang w:val="de-AT" w:eastAsia="de-AT"/>
            </w:rPr>
          </w:pPr>
          <w:del w:id="114" w:author="kosmos" w:date="2010-12-22T11:09:00Z">
            <w:r w:rsidRPr="00FA6E91" w:rsidDel="00FA6E91">
              <w:rPr>
                <w:noProof/>
                <w:rPrChange w:id="115" w:author="kosmos" w:date="2010-12-22T11:09:00Z">
                  <w:rPr>
                    <w:rStyle w:val="Hyperlink"/>
                    <w:noProof/>
                  </w:rPr>
                </w:rPrChange>
              </w:rPr>
              <w:delText>2.1 Visualisierung der Daten</w:delText>
            </w:r>
            <w:r w:rsidDel="00FA6E91">
              <w:rPr>
                <w:noProof/>
                <w:webHidden/>
              </w:rPr>
              <w:tab/>
              <w:delText>4</w:delText>
            </w:r>
          </w:del>
        </w:p>
        <w:p w:rsidR="005542EC" w:rsidDel="00FA6E91" w:rsidRDefault="005542EC">
          <w:pPr>
            <w:pStyle w:val="Verzeichnis2"/>
            <w:tabs>
              <w:tab w:val="right" w:leader="dot" w:pos="9062"/>
            </w:tabs>
            <w:rPr>
              <w:del w:id="116" w:author="kosmos" w:date="2010-12-22T11:09:00Z"/>
              <w:rFonts w:asciiTheme="minorHAnsi" w:eastAsiaTheme="minorEastAsia" w:hAnsiTheme="minorHAnsi" w:cstheme="minorBidi"/>
              <w:noProof/>
              <w:lang w:val="de-AT" w:eastAsia="de-AT"/>
            </w:rPr>
          </w:pPr>
          <w:del w:id="117" w:author="kosmos" w:date="2010-12-22T11:09:00Z">
            <w:r w:rsidRPr="00FA6E91" w:rsidDel="00FA6E91">
              <w:rPr>
                <w:noProof/>
                <w:rPrChange w:id="118" w:author="kosmos" w:date="2010-12-22T11:09:00Z">
                  <w:rPr>
                    <w:rStyle w:val="Hyperlink"/>
                    <w:noProof/>
                  </w:rPr>
                </w:rPrChange>
              </w:rPr>
              <w:delText>2.2 Klassifikation am Handy</w:delText>
            </w:r>
            <w:r w:rsidDel="00FA6E91">
              <w:rPr>
                <w:noProof/>
                <w:webHidden/>
              </w:rPr>
              <w:tab/>
              <w:delText>4</w:delText>
            </w:r>
          </w:del>
        </w:p>
        <w:p w:rsidR="005542EC" w:rsidDel="00FA6E91" w:rsidRDefault="005542EC">
          <w:pPr>
            <w:pStyle w:val="Verzeichnis2"/>
            <w:tabs>
              <w:tab w:val="right" w:leader="dot" w:pos="9062"/>
            </w:tabs>
            <w:rPr>
              <w:del w:id="119" w:author="kosmos" w:date="2010-12-22T11:09:00Z"/>
              <w:rFonts w:asciiTheme="minorHAnsi" w:eastAsiaTheme="minorEastAsia" w:hAnsiTheme="minorHAnsi" w:cstheme="minorBidi"/>
              <w:noProof/>
              <w:lang w:val="de-AT" w:eastAsia="de-AT"/>
            </w:rPr>
          </w:pPr>
          <w:del w:id="120" w:author="kosmos" w:date="2010-12-22T11:09:00Z">
            <w:r w:rsidRPr="00FA6E91" w:rsidDel="00FA6E91">
              <w:rPr>
                <w:noProof/>
                <w:rPrChange w:id="121" w:author="kosmos" w:date="2010-12-22T11:09:00Z">
                  <w:rPr>
                    <w:rStyle w:val="Hyperlink"/>
                    <w:noProof/>
                  </w:rPr>
                </w:rPrChange>
              </w:rPr>
              <w:delText>2.3 Übertragung der Daten</w:delText>
            </w:r>
            <w:r w:rsidDel="00FA6E91">
              <w:rPr>
                <w:noProof/>
                <w:webHidden/>
              </w:rPr>
              <w:tab/>
              <w:delText>4</w:delText>
            </w:r>
          </w:del>
        </w:p>
        <w:p w:rsidR="005542EC" w:rsidDel="00FA6E91" w:rsidRDefault="005542EC">
          <w:pPr>
            <w:pStyle w:val="Verzeichnis1"/>
            <w:tabs>
              <w:tab w:val="left" w:pos="440"/>
              <w:tab w:val="right" w:leader="dot" w:pos="9062"/>
            </w:tabs>
            <w:rPr>
              <w:del w:id="122" w:author="kosmos" w:date="2010-12-22T11:09:00Z"/>
              <w:rFonts w:asciiTheme="minorHAnsi" w:eastAsiaTheme="minorEastAsia" w:hAnsiTheme="minorHAnsi" w:cstheme="minorBidi"/>
              <w:noProof/>
              <w:lang w:val="de-AT" w:eastAsia="de-AT"/>
            </w:rPr>
          </w:pPr>
          <w:del w:id="123" w:author="kosmos" w:date="2010-12-22T11:09:00Z">
            <w:r w:rsidRPr="00FA6E91" w:rsidDel="00FA6E91">
              <w:rPr>
                <w:noProof/>
                <w:rPrChange w:id="124" w:author="kosmos" w:date="2010-12-22T11:09:00Z">
                  <w:rPr>
                    <w:rStyle w:val="Hyperlink"/>
                    <w:noProof/>
                  </w:rPr>
                </w:rPrChange>
              </w:rPr>
              <w:delText>1.</w:delText>
            </w:r>
            <w:r w:rsidDel="00FA6E91">
              <w:rPr>
                <w:rFonts w:asciiTheme="minorHAnsi" w:eastAsiaTheme="minorEastAsia" w:hAnsiTheme="minorHAnsi" w:cstheme="minorBidi"/>
                <w:noProof/>
                <w:lang w:val="de-AT" w:eastAsia="de-AT"/>
              </w:rPr>
              <w:tab/>
            </w:r>
            <w:r w:rsidRPr="00FA6E91" w:rsidDel="00FA6E91">
              <w:rPr>
                <w:noProof/>
                <w:rPrChange w:id="125" w:author="kosmos" w:date="2010-12-22T11:09:00Z">
                  <w:rPr>
                    <w:rStyle w:val="Hyperlink"/>
                    <w:noProof/>
                  </w:rPr>
                </w:rPrChange>
              </w:rPr>
              <w:delText>Mathematische Überlegungen</w:delText>
            </w:r>
            <w:r w:rsidDel="00FA6E91">
              <w:rPr>
                <w:noProof/>
                <w:webHidden/>
              </w:rPr>
              <w:tab/>
              <w:delText>5</w:delText>
            </w:r>
          </w:del>
        </w:p>
        <w:p w:rsidR="005542EC" w:rsidDel="00FA6E91" w:rsidRDefault="005542EC">
          <w:pPr>
            <w:pStyle w:val="Verzeichnis2"/>
            <w:tabs>
              <w:tab w:val="right" w:leader="dot" w:pos="9062"/>
            </w:tabs>
            <w:rPr>
              <w:del w:id="126" w:author="kosmos" w:date="2010-12-22T11:09:00Z"/>
              <w:rFonts w:asciiTheme="minorHAnsi" w:eastAsiaTheme="minorEastAsia" w:hAnsiTheme="minorHAnsi" w:cstheme="minorBidi"/>
              <w:noProof/>
              <w:lang w:val="de-AT" w:eastAsia="de-AT"/>
            </w:rPr>
          </w:pPr>
          <w:del w:id="127" w:author="kosmos" w:date="2010-12-22T11:09:00Z">
            <w:r w:rsidRPr="00FA6E91" w:rsidDel="00FA6E91">
              <w:rPr>
                <w:noProof/>
                <w:rPrChange w:id="128" w:author="kosmos" w:date="2010-12-22T11:09:00Z">
                  <w:rPr>
                    <w:rStyle w:val="Hyperlink"/>
                    <w:noProof/>
                  </w:rPr>
                </w:rPrChange>
              </w:rPr>
              <w:delText>5.1 Berechnung des zurückgelegten Weges</w:delText>
            </w:r>
            <w:r w:rsidDel="00FA6E91">
              <w:rPr>
                <w:noProof/>
                <w:webHidden/>
              </w:rPr>
              <w:tab/>
              <w:delText>5</w:delText>
            </w:r>
          </w:del>
        </w:p>
        <w:p w:rsidR="005542EC" w:rsidDel="00FA6E91" w:rsidRDefault="005542EC">
          <w:pPr>
            <w:pStyle w:val="Verzeichnis2"/>
            <w:tabs>
              <w:tab w:val="right" w:leader="dot" w:pos="9062"/>
            </w:tabs>
            <w:rPr>
              <w:del w:id="129" w:author="kosmos" w:date="2010-12-22T11:09:00Z"/>
              <w:rFonts w:asciiTheme="minorHAnsi" w:eastAsiaTheme="minorEastAsia" w:hAnsiTheme="minorHAnsi" w:cstheme="minorBidi"/>
              <w:noProof/>
              <w:lang w:val="de-AT" w:eastAsia="de-AT"/>
            </w:rPr>
          </w:pPr>
          <w:del w:id="130" w:author="kosmos" w:date="2010-12-22T11:09:00Z">
            <w:r w:rsidRPr="00FA6E91" w:rsidDel="00FA6E91">
              <w:rPr>
                <w:noProof/>
                <w:rPrChange w:id="131" w:author="kosmos" w:date="2010-12-22T11:09:00Z">
                  <w:rPr>
                    <w:rStyle w:val="Hyperlink"/>
                    <w:noProof/>
                  </w:rPr>
                </w:rPrChange>
              </w:rPr>
              <w:delText>5.2 Berechnung der relativen Beschleunigung in alle 3 Achsen</w:delText>
            </w:r>
            <w:r w:rsidDel="00FA6E91">
              <w:rPr>
                <w:noProof/>
                <w:webHidden/>
              </w:rPr>
              <w:tab/>
              <w:delText>6</w:delText>
            </w:r>
          </w:del>
        </w:p>
        <w:p w:rsidR="005542EC" w:rsidDel="00FA6E91" w:rsidRDefault="005542EC">
          <w:pPr>
            <w:pStyle w:val="Verzeichnis1"/>
            <w:tabs>
              <w:tab w:val="left" w:pos="440"/>
              <w:tab w:val="right" w:leader="dot" w:pos="9062"/>
            </w:tabs>
            <w:rPr>
              <w:del w:id="132" w:author="kosmos" w:date="2010-12-22T11:09:00Z"/>
              <w:rFonts w:asciiTheme="minorHAnsi" w:eastAsiaTheme="minorEastAsia" w:hAnsiTheme="minorHAnsi" w:cstheme="minorBidi"/>
              <w:noProof/>
              <w:lang w:val="de-AT" w:eastAsia="de-AT"/>
            </w:rPr>
          </w:pPr>
          <w:del w:id="133" w:author="kosmos" w:date="2010-12-22T11:09:00Z">
            <w:r w:rsidRPr="00FA6E91" w:rsidDel="00FA6E91">
              <w:rPr>
                <w:noProof/>
                <w:rPrChange w:id="134" w:author="kosmos" w:date="2010-12-22T11:09:00Z">
                  <w:rPr>
                    <w:rStyle w:val="Hyperlink"/>
                    <w:noProof/>
                  </w:rPr>
                </w:rPrChange>
              </w:rPr>
              <w:delText>2.</w:delText>
            </w:r>
            <w:r w:rsidDel="00FA6E91">
              <w:rPr>
                <w:rFonts w:asciiTheme="minorHAnsi" w:eastAsiaTheme="minorEastAsia" w:hAnsiTheme="minorHAnsi" w:cstheme="minorBidi"/>
                <w:noProof/>
                <w:lang w:val="de-AT" w:eastAsia="de-AT"/>
              </w:rPr>
              <w:tab/>
            </w:r>
            <w:r w:rsidRPr="00FA6E91" w:rsidDel="00FA6E91">
              <w:rPr>
                <w:noProof/>
                <w:rPrChange w:id="135" w:author="kosmos" w:date="2010-12-22T11:09:00Z">
                  <w:rPr>
                    <w:rStyle w:val="Hyperlink"/>
                    <w:noProof/>
                  </w:rPr>
                </w:rPrChange>
              </w:rPr>
              <w:delText>Eingesetzte Hardware und deren Spezifikationen</w:delText>
            </w:r>
            <w:r w:rsidDel="00FA6E91">
              <w:rPr>
                <w:noProof/>
                <w:webHidden/>
              </w:rPr>
              <w:tab/>
              <w:delText>6</w:delText>
            </w:r>
          </w:del>
        </w:p>
        <w:p w:rsidR="005542EC" w:rsidDel="00FA6E91" w:rsidRDefault="005542EC">
          <w:pPr>
            <w:pStyle w:val="Verzeichnis2"/>
            <w:tabs>
              <w:tab w:val="right" w:leader="dot" w:pos="9062"/>
            </w:tabs>
            <w:rPr>
              <w:del w:id="136" w:author="kosmos" w:date="2010-12-22T11:09:00Z"/>
              <w:rFonts w:asciiTheme="minorHAnsi" w:eastAsiaTheme="minorEastAsia" w:hAnsiTheme="minorHAnsi" w:cstheme="minorBidi"/>
              <w:noProof/>
              <w:lang w:val="de-AT" w:eastAsia="de-AT"/>
            </w:rPr>
          </w:pPr>
          <w:del w:id="137" w:author="kosmos" w:date="2010-12-22T11:09:00Z">
            <w:r w:rsidRPr="00FA6E91" w:rsidDel="00FA6E91">
              <w:rPr>
                <w:noProof/>
                <w:rPrChange w:id="138" w:author="kosmos" w:date="2010-12-22T11:09:00Z">
                  <w:rPr>
                    <w:rStyle w:val="Hyperlink"/>
                    <w:noProof/>
                  </w:rPr>
                </w:rPrChange>
              </w:rPr>
              <w:delText>6.1 Smartphone</w:delText>
            </w:r>
            <w:r w:rsidDel="00FA6E91">
              <w:rPr>
                <w:noProof/>
                <w:webHidden/>
              </w:rPr>
              <w:tab/>
              <w:delText>6</w:delText>
            </w:r>
          </w:del>
        </w:p>
        <w:p w:rsidR="005542EC" w:rsidDel="00FA6E91" w:rsidRDefault="005542EC">
          <w:pPr>
            <w:pStyle w:val="Verzeichnis2"/>
            <w:tabs>
              <w:tab w:val="right" w:leader="dot" w:pos="9062"/>
            </w:tabs>
            <w:rPr>
              <w:del w:id="139" w:author="kosmos" w:date="2010-12-22T11:09:00Z"/>
              <w:rFonts w:asciiTheme="minorHAnsi" w:eastAsiaTheme="minorEastAsia" w:hAnsiTheme="minorHAnsi" w:cstheme="minorBidi"/>
              <w:noProof/>
              <w:lang w:val="de-AT" w:eastAsia="de-AT"/>
            </w:rPr>
          </w:pPr>
          <w:del w:id="140" w:author="kosmos" w:date="2010-12-22T11:09:00Z">
            <w:r w:rsidRPr="00FA6E91" w:rsidDel="00FA6E91">
              <w:rPr>
                <w:noProof/>
                <w:rPrChange w:id="141" w:author="kosmos" w:date="2010-12-22T11:09:00Z">
                  <w:rPr>
                    <w:rStyle w:val="Hyperlink"/>
                    <w:noProof/>
                  </w:rPr>
                </w:rPrChange>
              </w:rPr>
              <w:delText>6.1 Wii-Remote (mit MotionPlus)</w:delText>
            </w:r>
            <w:r w:rsidDel="00FA6E91">
              <w:rPr>
                <w:noProof/>
                <w:webHidden/>
              </w:rPr>
              <w:tab/>
              <w:delText>6</w:delText>
            </w:r>
          </w:del>
        </w:p>
        <w:p w:rsidR="005542EC" w:rsidDel="00FA6E91" w:rsidRDefault="005542EC">
          <w:pPr>
            <w:pStyle w:val="Verzeichnis1"/>
            <w:tabs>
              <w:tab w:val="right" w:leader="dot" w:pos="9062"/>
            </w:tabs>
            <w:rPr>
              <w:del w:id="142" w:author="kosmos" w:date="2010-12-22T11:09:00Z"/>
              <w:rFonts w:asciiTheme="minorHAnsi" w:eastAsiaTheme="minorEastAsia" w:hAnsiTheme="minorHAnsi" w:cstheme="minorBidi"/>
              <w:noProof/>
              <w:lang w:val="de-AT" w:eastAsia="de-AT"/>
            </w:rPr>
          </w:pPr>
          <w:del w:id="143" w:author="kosmos" w:date="2010-12-22T11:09:00Z">
            <w:r w:rsidDel="00FA6E91">
              <w:rPr>
                <w:rFonts w:asciiTheme="minorHAnsi" w:eastAsiaTheme="minorEastAsia" w:hAnsiTheme="minorHAnsi" w:cstheme="minorBidi"/>
                <w:noProof/>
                <w:lang w:val="de-AT" w:eastAsia="de-AT"/>
              </w:rPr>
              <w:tab/>
            </w:r>
            <w:r w:rsidRPr="00FA6E91" w:rsidDel="00FA6E91">
              <w:rPr>
                <w:noProof/>
                <w:rPrChange w:id="144" w:author="kosmos" w:date="2010-12-22T11:09:00Z">
                  <w:rPr>
                    <w:rStyle w:val="Hyperlink"/>
                    <w:noProof/>
                  </w:rPr>
                </w:rPrChange>
              </w:rPr>
              <w:delText>Evaluierung</w:delText>
            </w:r>
            <w:r w:rsidDel="00FA6E91">
              <w:rPr>
                <w:noProof/>
                <w:webHidden/>
              </w:rPr>
              <w:tab/>
              <w:delText>6</w:delText>
            </w:r>
          </w:del>
        </w:p>
        <w:p w:rsidR="005542EC" w:rsidDel="00FA6E91" w:rsidRDefault="005542EC">
          <w:pPr>
            <w:pStyle w:val="Verzeichnis1"/>
            <w:tabs>
              <w:tab w:val="right" w:leader="dot" w:pos="9062"/>
            </w:tabs>
            <w:rPr>
              <w:del w:id="145" w:author="kosmos" w:date="2010-12-22T11:09:00Z"/>
              <w:rFonts w:asciiTheme="minorHAnsi" w:eastAsiaTheme="minorEastAsia" w:hAnsiTheme="minorHAnsi" w:cstheme="minorBidi"/>
              <w:noProof/>
              <w:lang w:val="de-AT" w:eastAsia="de-AT"/>
            </w:rPr>
          </w:pPr>
          <w:del w:id="146" w:author="kosmos" w:date="2010-12-22T11:09:00Z">
            <w:r w:rsidRPr="00FA6E91" w:rsidDel="00FA6E91">
              <w:rPr>
                <w:noProof/>
                <w:rPrChange w:id="147" w:author="kosmos" w:date="2010-12-22T11:09:00Z">
                  <w:rPr>
                    <w:rStyle w:val="Hyperlink"/>
                    <w:noProof/>
                  </w:rPr>
                </w:rPrChange>
              </w:rPr>
              <w:delText>3.</w:delText>
            </w:r>
            <w:r w:rsidDel="00FA6E91">
              <w:rPr>
                <w:noProof/>
                <w:webHidden/>
              </w:rPr>
              <w:tab/>
              <w:delText>6</w:delText>
            </w:r>
          </w:del>
        </w:p>
        <w:p w:rsidR="005542EC" w:rsidDel="00FA6E91" w:rsidRDefault="005542EC">
          <w:pPr>
            <w:pStyle w:val="Verzeichnis1"/>
            <w:tabs>
              <w:tab w:val="left" w:pos="440"/>
              <w:tab w:val="right" w:leader="dot" w:pos="9062"/>
            </w:tabs>
            <w:rPr>
              <w:del w:id="148" w:author="kosmos" w:date="2010-12-22T11:09:00Z"/>
              <w:rFonts w:asciiTheme="minorHAnsi" w:eastAsiaTheme="minorEastAsia" w:hAnsiTheme="minorHAnsi" w:cstheme="minorBidi"/>
              <w:noProof/>
              <w:lang w:val="de-AT" w:eastAsia="de-AT"/>
            </w:rPr>
          </w:pPr>
          <w:del w:id="149" w:author="kosmos" w:date="2010-12-22T11:09:00Z">
            <w:r w:rsidRPr="00FA6E91" w:rsidDel="00FA6E91">
              <w:rPr>
                <w:noProof/>
                <w:rPrChange w:id="150" w:author="kosmos" w:date="2010-12-22T11:09:00Z">
                  <w:rPr>
                    <w:rStyle w:val="Hyperlink"/>
                    <w:noProof/>
                  </w:rPr>
                </w:rPrChange>
              </w:rPr>
              <w:delText>4.</w:delText>
            </w:r>
            <w:r w:rsidDel="00FA6E91">
              <w:rPr>
                <w:rFonts w:asciiTheme="minorHAnsi" w:eastAsiaTheme="minorEastAsia" w:hAnsiTheme="minorHAnsi" w:cstheme="minorBidi"/>
                <w:noProof/>
                <w:lang w:val="de-AT" w:eastAsia="de-AT"/>
              </w:rPr>
              <w:tab/>
            </w:r>
            <w:r w:rsidRPr="00FA6E91" w:rsidDel="00FA6E91">
              <w:rPr>
                <w:noProof/>
                <w:rPrChange w:id="151" w:author="kosmos" w:date="2010-12-22T11:09:00Z">
                  <w:rPr>
                    <w:rStyle w:val="Hyperlink"/>
                    <w:noProof/>
                  </w:rPr>
                </w:rPrChange>
              </w:rPr>
              <w:delText>Mögliche Einsatzgebiete</w:delText>
            </w:r>
            <w:r w:rsidDel="00FA6E91">
              <w:rPr>
                <w:noProof/>
                <w:webHidden/>
              </w:rPr>
              <w:tab/>
              <w:delText>6</w:delText>
            </w:r>
          </w:del>
        </w:p>
        <w:p w:rsidR="005542EC" w:rsidDel="00FA6E91" w:rsidRDefault="005542EC">
          <w:pPr>
            <w:pStyle w:val="Verzeichnis2"/>
            <w:tabs>
              <w:tab w:val="right" w:leader="dot" w:pos="9062"/>
            </w:tabs>
            <w:rPr>
              <w:del w:id="152" w:author="kosmos" w:date="2010-12-22T11:09:00Z"/>
              <w:rFonts w:asciiTheme="minorHAnsi" w:eastAsiaTheme="minorEastAsia" w:hAnsiTheme="minorHAnsi" w:cstheme="minorBidi"/>
              <w:noProof/>
              <w:lang w:val="de-AT" w:eastAsia="de-AT"/>
            </w:rPr>
          </w:pPr>
          <w:del w:id="153" w:author="kosmos" w:date="2010-12-22T11:09:00Z">
            <w:r w:rsidRPr="00FA6E91" w:rsidDel="00FA6E91">
              <w:rPr>
                <w:noProof/>
                <w:rPrChange w:id="154" w:author="kosmos" w:date="2010-12-22T11:09:00Z">
                  <w:rPr>
                    <w:rStyle w:val="Hyperlink"/>
                    <w:noProof/>
                  </w:rPr>
                </w:rPrChange>
              </w:rPr>
              <w:delText>Steuerung des MP3-Players</w:delText>
            </w:r>
            <w:r w:rsidDel="00FA6E91">
              <w:rPr>
                <w:noProof/>
                <w:webHidden/>
              </w:rPr>
              <w:tab/>
              <w:delText>6</w:delText>
            </w:r>
          </w:del>
        </w:p>
        <w:p w:rsidR="005542EC" w:rsidDel="00FA6E91" w:rsidRDefault="005542EC">
          <w:pPr>
            <w:pStyle w:val="Verzeichnis1"/>
            <w:tabs>
              <w:tab w:val="left" w:pos="440"/>
              <w:tab w:val="right" w:leader="dot" w:pos="9062"/>
            </w:tabs>
            <w:rPr>
              <w:del w:id="155" w:author="kosmos" w:date="2010-12-22T11:09:00Z"/>
              <w:rFonts w:asciiTheme="minorHAnsi" w:eastAsiaTheme="minorEastAsia" w:hAnsiTheme="minorHAnsi" w:cstheme="minorBidi"/>
              <w:noProof/>
              <w:lang w:val="de-AT" w:eastAsia="de-AT"/>
            </w:rPr>
          </w:pPr>
          <w:del w:id="156" w:author="kosmos" w:date="2010-12-22T11:09:00Z">
            <w:r w:rsidRPr="00FA6E91" w:rsidDel="00FA6E91">
              <w:rPr>
                <w:noProof/>
                <w:rPrChange w:id="157" w:author="kosmos" w:date="2010-12-22T11:09:00Z">
                  <w:rPr>
                    <w:rStyle w:val="Hyperlink"/>
                    <w:noProof/>
                  </w:rPr>
                </w:rPrChange>
              </w:rPr>
              <w:delText>3.</w:delText>
            </w:r>
            <w:r w:rsidDel="00FA6E91">
              <w:rPr>
                <w:rFonts w:asciiTheme="minorHAnsi" w:eastAsiaTheme="minorEastAsia" w:hAnsiTheme="minorHAnsi" w:cstheme="minorBidi"/>
                <w:noProof/>
                <w:lang w:val="de-AT" w:eastAsia="de-AT"/>
              </w:rPr>
              <w:tab/>
            </w:r>
            <w:r w:rsidRPr="00FA6E91" w:rsidDel="00FA6E91">
              <w:rPr>
                <w:noProof/>
                <w:rPrChange w:id="158" w:author="kosmos" w:date="2010-12-22T11:09:00Z">
                  <w:rPr>
                    <w:rStyle w:val="Hyperlink"/>
                    <w:noProof/>
                  </w:rPr>
                </w:rPrChange>
              </w:rPr>
              <w:delText>Klassifizierung</w:delText>
            </w:r>
            <w:r w:rsidDel="00FA6E91">
              <w:rPr>
                <w:noProof/>
                <w:webHidden/>
              </w:rPr>
              <w:tab/>
              <w:delText>7</w:delText>
            </w:r>
          </w:del>
        </w:p>
        <w:p w:rsidR="005542EC" w:rsidDel="00FA6E91" w:rsidRDefault="005542EC">
          <w:pPr>
            <w:pStyle w:val="Verzeichnis1"/>
            <w:tabs>
              <w:tab w:val="left" w:pos="440"/>
              <w:tab w:val="right" w:leader="dot" w:pos="9062"/>
            </w:tabs>
            <w:rPr>
              <w:del w:id="159" w:author="kosmos" w:date="2010-12-22T11:09:00Z"/>
              <w:rFonts w:asciiTheme="minorHAnsi" w:eastAsiaTheme="minorEastAsia" w:hAnsiTheme="minorHAnsi" w:cstheme="minorBidi"/>
              <w:noProof/>
              <w:lang w:val="de-AT" w:eastAsia="de-AT"/>
            </w:rPr>
          </w:pPr>
          <w:del w:id="160" w:author="kosmos" w:date="2010-12-22T11:09:00Z">
            <w:r w:rsidRPr="00FA6E91" w:rsidDel="00FA6E91">
              <w:rPr>
                <w:noProof/>
                <w:rPrChange w:id="161" w:author="kosmos" w:date="2010-12-22T11:09:00Z">
                  <w:rPr>
                    <w:rStyle w:val="Hyperlink"/>
                    <w:noProof/>
                  </w:rPr>
                </w:rPrChange>
              </w:rPr>
              <w:delText>4.</w:delText>
            </w:r>
            <w:r w:rsidDel="00FA6E91">
              <w:rPr>
                <w:rFonts w:asciiTheme="minorHAnsi" w:eastAsiaTheme="minorEastAsia" w:hAnsiTheme="minorHAnsi" w:cstheme="minorBidi"/>
                <w:noProof/>
                <w:lang w:val="de-AT" w:eastAsia="de-AT"/>
              </w:rPr>
              <w:tab/>
            </w:r>
            <w:r w:rsidRPr="00FA6E91" w:rsidDel="00FA6E91">
              <w:rPr>
                <w:noProof/>
                <w:rPrChange w:id="162" w:author="kosmos" w:date="2010-12-22T11:09:00Z">
                  <w:rPr>
                    <w:rStyle w:val="Hyperlink"/>
                    <w:noProof/>
                  </w:rPr>
                </w:rPrChange>
              </w:rPr>
              <w:delText>Eingesetzte Hardware und deren Spezifikationen</w:delText>
            </w:r>
            <w:r w:rsidDel="00FA6E91">
              <w:rPr>
                <w:noProof/>
                <w:webHidden/>
              </w:rPr>
              <w:tab/>
              <w:delText>7</w:delText>
            </w:r>
          </w:del>
        </w:p>
        <w:p w:rsidR="005542EC" w:rsidDel="00FA6E91" w:rsidRDefault="005542EC">
          <w:pPr>
            <w:pStyle w:val="Verzeichnis2"/>
            <w:tabs>
              <w:tab w:val="right" w:leader="dot" w:pos="9062"/>
            </w:tabs>
            <w:rPr>
              <w:del w:id="163" w:author="kosmos" w:date="2010-12-22T11:09:00Z"/>
              <w:rFonts w:asciiTheme="minorHAnsi" w:eastAsiaTheme="minorEastAsia" w:hAnsiTheme="minorHAnsi" w:cstheme="minorBidi"/>
              <w:noProof/>
              <w:lang w:val="de-AT" w:eastAsia="de-AT"/>
            </w:rPr>
          </w:pPr>
          <w:del w:id="164" w:author="kosmos" w:date="2010-12-22T11:09:00Z">
            <w:r w:rsidRPr="00FA6E91" w:rsidDel="00FA6E91">
              <w:rPr>
                <w:noProof/>
                <w:rPrChange w:id="165" w:author="kosmos" w:date="2010-12-22T11:09:00Z">
                  <w:rPr>
                    <w:rStyle w:val="Hyperlink"/>
                    <w:noProof/>
                  </w:rPr>
                </w:rPrChange>
              </w:rPr>
              <w:delText>3.1 Smartphone</w:delText>
            </w:r>
            <w:r w:rsidDel="00FA6E91">
              <w:rPr>
                <w:noProof/>
                <w:webHidden/>
              </w:rPr>
              <w:tab/>
              <w:delText>7</w:delText>
            </w:r>
          </w:del>
        </w:p>
        <w:p w:rsidR="005542EC" w:rsidDel="00FA6E91" w:rsidRDefault="005542EC">
          <w:pPr>
            <w:pStyle w:val="Verzeichnis2"/>
            <w:tabs>
              <w:tab w:val="right" w:leader="dot" w:pos="9062"/>
            </w:tabs>
            <w:rPr>
              <w:del w:id="166" w:author="kosmos" w:date="2010-12-22T11:09:00Z"/>
              <w:rFonts w:asciiTheme="minorHAnsi" w:eastAsiaTheme="minorEastAsia" w:hAnsiTheme="minorHAnsi" w:cstheme="minorBidi"/>
              <w:noProof/>
              <w:lang w:val="de-AT" w:eastAsia="de-AT"/>
            </w:rPr>
          </w:pPr>
          <w:del w:id="167" w:author="kosmos" w:date="2010-12-22T11:09:00Z">
            <w:r w:rsidRPr="00FA6E91" w:rsidDel="00FA6E91">
              <w:rPr>
                <w:noProof/>
                <w:rPrChange w:id="168" w:author="kosmos" w:date="2010-12-22T11:09:00Z">
                  <w:rPr>
                    <w:rStyle w:val="Hyperlink"/>
                    <w:noProof/>
                  </w:rPr>
                </w:rPrChange>
              </w:rPr>
              <w:delText>3.1 Wii-Remote (mit MotionPlus)</w:delText>
            </w:r>
            <w:r w:rsidDel="00FA6E91">
              <w:rPr>
                <w:noProof/>
                <w:webHidden/>
              </w:rPr>
              <w:tab/>
              <w:delText>7</w:delText>
            </w:r>
          </w:del>
        </w:p>
        <w:p w:rsidR="005542EC" w:rsidDel="00FA6E91" w:rsidRDefault="005542EC">
          <w:pPr>
            <w:pStyle w:val="Verzeichnis1"/>
            <w:tabs>
              <w:tab w:val="left" w:pos="440"/>
              <w:tab w:val="right" w:leader="dot" w:pos="9062"/>
            </w:tabs>
            <w:rPr>
              <w:del w:id="169" w:author="kosmos" w:date="2010-12-22T11:09:00Z"/>
              <w:rFonts w:asciiTheme="minorHAnsi" w:eastAsiaTheme="minorEastAsia" w:hAnsiTheme="minorHAnsi" w:cstheme="minorBidi"/>
              <w:noProof/>
              <w:lang w:val="de-AT" w:eastAsia="de-AT"/>
            </w:rPr>
          </w:pPr>
          <w:del w:id="170" w:author="kosmos" w:date="2010-12-22T11:09:00Z">
            <w:r w:rsidRPr="00FA6E91" w:rsidDel="00FA6E91">
              <w:rPr>
                <w:noProof/>
                <w:rPrChange w:id="171" w:author="kosmos" w:date="2010-12-22T11:09:00Z">
                  <w:rPr>
                    <w:rStyle w:val="Hyperlink"/>
                    <w:noProof/>
                  </w:rPr>
                </w:rPrChange>
              </w:rPr>
              <w:delText>5.</w:delText>
            </w:r>
            <w:r w:rsidDel="00FA6E91">
              <w:rPr>
                <w:rFonts w:asciiTheme="minorHAnsi" w:eastAsiaTheme="minorEastAsia" w:hAnsiTheme="minorHAnsi" w:cstheme="minorBidi"/>
                <w:noProof/>
                <w:lang w:val="de-AT" w:eastAsia="de-AT"/>
              </w:rPr>
              <w:tab/>
            </w:r>
            <w:r w:rsidRPr="00FA6E91" w:rsidDel="00FA6E91">
              <w:rPr>
                <w:noProof/>
                <w:rPrChange w:id="172" w:author="kosmos" w:date="2010-12-22T11:09:00Z">
                  <w:rPr>
                    <w:rStyle w:val="Hyperlink"/>
                    <w:noProof/>
                  </w:rPr>
                </w:rPrChange>
              </w:rPr>
              <w:delText>Evaluierung</w:delText>
            </w:r>
            <w:r w:rsidDel="00FA6E91">
              <w:rPr>
                <w:noProof/>
                <w:webHidden/>
              </w:rPr>
              <w:tab/>
              <w:delText>7</w:delText>
            </w:r>
          </w:del>
        </w:p>
        <w:p w:rsidR="005542EC" w:rsidDel="00FA6E91" w:rsidRDefault="005542EC">
          <w:pPr>
            <w:pStyle w:val="Verzeichnis1"/>
            <w:tabs>
              <w:tab w:val="left" w:pos="440"/>
              <w:tab w:val="right" w:leader="dot" w:pos="9062"/>
            </w:tabs>
            <w:rPr>
              <w:del w:id="173" w:author="kosmos" w:date="2010-12-22T11:09:00Z"/>
              <w:rFonts w:asciiTheme="minorHAnsi" w:eastAsiaTheme="minorEastAsia" w:hAnsiTheme="minorHAnsi" w:cstheme="minorBidi"/>
              <w:noProof/>
              <w:lang w:val="de-AT" w:eastAsia="de-AT"/>
            </w:rPr>
          </w:pPr>
          <w:del w:id="174" w:author="kosmos" w:date="2010-12-22T11:09:00Z">
            <w:r w:rsidRPr="00FA6E91" w:rsidDel="00FA6E91">
              <w:rPr>
                <w:noProof/>
                <w:rPrChange w:id="175" w:author="kosmos" w:date="2010-12-22T11:09:00Z">
                  <w:rPr>
                    <w:rStyle w:val="Hyperlink"/>
                    <w:noProof/>
                  </w:rPr>
                </w:rPrChange>
              </w:rPr>
              <w:delText>6.</w:delText>
            </w:r>
            <w:r w:rsidDel="00FA6E91">
              <w:rPr>
                <w:rFonts w:asciiTheme="minorHAnsi" w:eastAsiaTheme="minorEastAsia" w:hAnsiTheme="minorHAnsi" w:cstheme="minorBidi"/>
                <w:noProof/>
                <w:lang w:val="de-AT" w:eastAsia="de-AT"/>
              </w:rPr>
              <w:tab/>
            </w:r>
            <w:r w:rsidRPr="00FA6E91" w:rsidDel="00FA6E91">
              <w:rPr>
                <w:noProof/>
                <w:rPrChange w:id="176" w:author="kosmos" w:date="2010-12-22T11:09:00Z">
                  <w:rPr>
                    <w:rStyle w:val="Hyperlink"/>
                    <w:noProof/>
                  </w:rPr>
                </w:rPrChange>
              </w:rPr>
              <w:delText>Mögliche Einsatzgebiete</w:delText>
            </w:r>
            <w:r w:rsidDel="00FA6E91">
              <w:rPr>
                <w:noProof/>
                <w:webHidden/>
              </w:rPr>
              <w:tab/>
              <w:delText>7</w:delText>
            </w:r>
          </w:del>
        </w:p>
        <w:p w:rsidR="005542EC" w:rsidDel="00FA6E91" w:rsidRDefault="005542EC">
          <w:pPr>
            <w:pStyle w:val="Verzeichnis2"/>
            <w:tabs>
              <w:tab w:val="right" w:leader="dot" w:pos="9062"/>
            </w:tabs>
            <w:rPr>
              <w:del w:id="177" w:author="kosmos" w:date="2010-12-22T11:09:00Z"/>
              <w:rFonts w:asciiTheme="minorHAnsi" w:eastAsiaTheme="minorEastAsia" w:hAnsiTheme="minorHAnsi" w:cstheme="minorBidi"/>
              <w:noProof/>
              <w:lang w:val="de-AT" w:eastAsia="de-AT"/>
            </w:rPr>
          </w:pPr>
          <w:del w:id="178" w:author="kosmos" w:date="2010-12-22T11:09:00Z">
            <w:r w:rsidRPr="00FA6E91" w:rsidDel="00FA6E91">
              <w:rPr>
                <w:noProof/>
                <w:rPrChange w:id="179" w:author="kosmos" w:date="2010-12-22T11:09:00Z">
                  <w:rPr>
                    <w:rStyle w:val="Hyperlink"/>
                    <w:noProof/>
                  </w:rPr>
                </w:rPrChange>
              </w:rPr>
              <w:delText>Steuerung des MP3-Players</w:delText>
            </w:r>
            <w:r w:rsidDel="00FA6E91">
              <w:rPr>
                <w:noProof/>
                <w:webHidden/>
              </w:rPr>
              <w:tab/>
              <w:delText>7</w:delText>
            </w:r>
          </w:del>
        </w:p>
        <w:p w:rsidR="005542EC" w:rsidDel="00FA6E91" w:rsidRDefault="005542EC">
          <w:pPr>
            <w:pStyle w:val="Verzeichnis2"/>
            <w:tabs>
              <w:tab w:val="left" w:pos="660"/>
              <w:tab w:val="right" w:leader="dot" w:pos="9062"/>
            </w:tabs>
            <w:rPr>
              <w:del w:id="180" w:author="kosmos" w:date="2010-12-22T11:09:00Z"/>
              <w:rFonts w:asciiTheme="minorHAnsi" w:eastAsiaTheme="minorEastAsia" w:hAnsiTheme="minorHAnsi" w:cstheme="minorBidi"/>
              <w:noProof/>
              <w:lang w:val="de-AT" w:eastAsia="de-AT"/>
            </w:rPr>
          </w:pPr>
          <w:del w:id="181" w:author="kosmos" w:date="2010-12-22T11:09:00Z">
            <w:r w:rsidRPr="00FA6E91" w:rsidDel="00FA6E91">
              <w:rPr>
                <w:noProof/>
                <w:rPrChange w:id="182" w:author="kosmos" w:date="2010-12-22T11:09:00Z">
                  <w:rPr>
                    <w:rStyle w:val="Hyperlink"/>
                    <w:noProof/>
                  </w:rPr>
                </w:rPrChange>
              </w:rPr>
              <w:delText>7.</w:delText>
            </w:r>
            <w:r w:rsidDel="00FA6E91">
              <w:rPr>
                <w:rFonts w:asciiTheme="minorHAnsi" w:eastAsiaTheme="minorEastAsia" w:hAnsiTheme="minorHAnsi" w:cstheme="minorBidi"/>
                <w:noProof/>
                <w:lang w:val="de-AT" w:eastAsia="de-AT"/>
              </w:rPr>
              <w:tab/>
            </w:r>
            <w:r w:rsidRPr="00FA6E91" w:rsidDel="00FA6E91">
              <w:rPr>
                <w:noProof/>
                <w:rPrChange w:id="183" w:author="kosmos" w:date="2010-12-22T11:09:00Z">
                  <w:rPr>
                    <w:rStyle w:val="Hyperlink"/>
                    <w:noProof/>
                  </w:rPr>
                </w:rPrChange>
              </w:rPr>
              <w:delText>Quellen</w:delText>
            </w:r>
            <w:r w:rsidDel="00FA6E91">
              <w:rPr>
                <w:noProof/>
                <w:webHidden/>
              </w:rPr>
              <w:tab/>
              <w:delText>8</w:delText>
            </w:r>
          </w:del>
        </w:p>
        <w:p w:rsidR="005542EC" w:rsidRDefault="000263FF">
          <w:pPr>
            <w:rPr>
              <w:ins w:id="184" w:author="kosmos" w:date="2010-12-22T10:59:00Z"/>
            </w:rPr>
          </w:pPr>
          <w:ins w:id="185" w:author="kosmos" w:date="2010-12-22T10:59:00Z">
            <w:r>
              <w:fldChar w:fldCharType="end"/>
            </w:r>
          </w:ins>
        </w:p>
      </w:sdtContent>
      <w:customXmlInsRangeStart w:id="186" w:author="kosmos" w:date="2010-12-22T10:59:00Z"/>
    </w:sdt>
    <w:customXmlInsRangeEnd w:id="186"/>
    <w:p w:rsidR="009C0023" w:rsidRDefault="009C0023" w:rsidP="009C0023">
      <w:pPr>
        <w:rPr>
          <w:ins w:id="187" w:author="kosmos" w:date="2010-12-22T10:57:00Z"/>
        </w:rPr>
      </w:pPr>
    </w:p>
    <w:p w:rsidR="009C0023" w:rsidRDefault="009C0023" w:rsidP="009C0023">
      <w:pPr>
        <w:rPr>
          <w:ins w:id="188" w:author="kosmos" w:date="2010-12-22T10:57:00Z"/>
        </w:rPr>
      </w:pPr>
      <w:ins w:id="189" w:author="kosmos" w:date="2010-12-22T10:57:00Z">
        <w:r>
          <w:br w:type="page"/>
        </w:r>
      </w:ins>
    </w:p>
    <w:p w:rsidR="009C0023" w:rsidDel="0008580A" w:rsidRDefault="009C0023" w:rsidP="009C0023">
      <w:pPr>
        <w:rPr>
          <w:ins w:id="190" w:author="kosmos" w:date="2010-12-22T10:57:00Z"/>
          <w:del w:id="191" w:author="kosmos" w:date="2010-07-28T11:54:00Z"/>
        </w:rPr>
      </w:pPr>
    </w:p>
    <w:p w:rsidR="00000000" w:rsidRDefault="009C0023">
      <w:pPr>
        <w:rPr>
          <w:ins w:id="192" w:author="kosmos" w:date="2010-12-22T10:57:00Z"/>
        </w:rPr>
        <w:pPrChange w:id="193" w:author="kosmos" w:date="2010-07-28T11:54:00Z">
          <w:pPr>
            <w:pStyle w:val="berschrift1"/>
            <w:numPr>
              <w:numId w:val="3"/>
            </w:numPr>
            <w:ind w:left="720" w:hanging="360"/>
          </w:pPr>
        </w:pPrChange>
      </w:pPr>
      <w:ins w:id="194" w:author="kosmos" w:date="2010-12-22T10:57:00Z">
        <w:r>
          <w:t>Einleitung</w:t>
        </w:r>
      </w:ins>
    </w:p>
    <w:p w:rsidR="009C0023" w:rsidRDefault="009C0023" w:rsidP="009C0023">
      <w:pPr>
        <w:pStyle w:val="KeinLeerraum"/>
        <w:rPr>
          <w:ins w:id="195" w:author="kosmos" w:date="2010-12-22T10:57:00Z"/>
        </w:rPr>
      </w:pPr>
      <w:ins w:id="196" w:author="kosmos" w:date="2010-12-22T10:57:00Z">
        <w:r>
          <w:t xml:space="preserve">Der Einsatz der Bewegungsanalyse ist vielseitig und wird in verschiedenen Bereichen, wie zum Beispiel bei Spielkonsolen oder für realistische Animationen von 3D-Modellen, eingesetzt. Das Ziel dieses Praktikums ist es, die Aktivitäten von einem Smartphone sowie der </w:t>
        </w:r>
        <w:proofErr w:type="spellStart"/>
        <w:r w:rsidRPr="0008580A">
          <w:t>Wii</w:t>
        </w:r>
        <w:proofErr w:type="spellEnd"/>
        <w:r w:rsidRPr="0008580A">
          <w:t xml:space="preserve"> Remote</w:t>
        </w:r>
        <w:r>
          <w:t xml:space="preserve"> auf dem Computer zu visualisieren. Des Weiteren sollen</w:t>
        </w:r>
        <w:del w:id="197" w:author="kosmos" w:date="2010-07-28T11:57:00Z">
          <w:r w:rsidDel="0008580A">
            <w:delText>dass</w:delText>
          </w:r>
        </w:del>
        <w:r>
          <w:t xml:space="preserve"> spezielle Aktivitäten von einem Smartphone</w:t>
        </w:r>
        <w:del w:id="198" w:author="kosmos" w:date="2010-07-28T11:54:00Z">
          <w:r w:rsidDel="0008580A">
            <w:delText>e</w:delText>
          </w:r>
        </w:del>
        <w:r>
          <w:t xml:space="preserve"> mit Hilfe von Analysen der Handbewegungen bzw. Bewegungen des Gerätes erkannt werden.</w:t>
        </w:r>
      </w:ins>
    </w:p>
    <w:p w:rsidR="009C0023" w:rsidRDefault="009C0023" w:rsidP="009C0023">
      <w:pPr>
        <w:pStyle w:val="KeinLeerraum"/>
        <w:rPr>
          <w:ins w:id="199" w:author="kosmos" w:date="2010-12-22T10:57:00Z"/>
        </w:rPr>
      </w:pPr>
      <w:ins w:id="200" w:author="kosmos" w:date="2010-12-22T10:57:00Z">
        <w:r>
          <w:t xml:space="preserve">Im Allgemeinen soll zunächst vom Benutzer die Art der Bewegung gewählt bzw. eingeschränkt werden. Zum Beispiel simuliert der Benutzer den Umgang mit einem Säbel. Nach ausgeführter Bewegung mit dem Smartphone, soll dieses im Stande sein, mit Hilfe der Bewegungsanalyse und eines </w:t>
        </w:r>
        <w:proofErr w:type="spellStart"/>
        <w:r>
          <w:t>Klassifikators</w:t>
        </w:r>
        <w:proofErr w:type="spellEnd"/>
        <w:r>
          <w:t xml:space="preserve"> die durchgeführte Aktivität so genau wie möglich zu identifizieren. Zusätzlich soll es möglich sein, dass neue Bewegungsmuster hinzugefügt werden können, und </w:t>
        </w:r>
        <w:del w:id="201" w:author="kosmos" w:date="2010-07-29T23:04:00Z">
          <w:r w:rsidDel="00A212AB">
            <w:delText xml:space="preserve"> </w:delText>
          </w:r>
        </w:del>
        <w:r>
          <w:t xml:space="preserve">der </w:t>
        </w:r>
        <w:proofErr w:type="spellStart"/>
        <w:r>
          <w:t>Klassifikator</w:t>
        </w:r>
        <w:proofErr w:type="spellEnd"/>
        <w:r>
          <w:t xml:space="preserve"> mit diesen neuen Informationen trainiert werden kann.</w:t>
        </w:r>
      </w:ins>
    </w:p>
    <w:p w:rsidR="009C0023" w:rsidRDefault="009C0023" w:rsidP="009C0023">
      <w:pPr>
        <w:pStyle w:val="KeinLeerraum"/>
        <w:rPr>
          <w:ins w:id="202" w:author="kosmos" w:date="2010-12-22T10:57:00Z"/>
        </w:rPr>
      </w:pPr>
    </w:p>
    <w:p w:rsidR="00000000" w:rsidRDefault="00486EBA">
      <w:pPr>
        <w:pStyle w:val="Beschriftung"/>
        <w:jc w:val="center"/>
        <w:rPr>
          <w:ins w:id="203" w:author="kosmos" w:date="2010-12-22T10:57:00Z"/>
          <w:del w:id="204" w:author="kosmos" w:date="2010-07-28T12:17:00Z"/>
        </w:rPr>
        <w:pPrChange w:id="205" w:author="kosmos" w:date="2010-07-28T12:01:00Z">
          <w:pPr>
            <w:pStyle w:val="KeinLeerraum"/>
          </w:pPr>
        </w:pPrChange>
      </w:pPr>
    </w:p>
    <w:p w:rsidR="009C0023" w:rsidRDefault="009C0023" w:rsidP="009C0023">
      <w:pPr>
        <w:pStyle w:val="KeinLeerraum"/>
        <w:rPr>
          <w:ins w:id="206" w:author="kosmos" w:date="2010-12-22T10:57:00Z"/>
        </w:rPr>
      </w:pPr>
    </w:p>
    <w:p w:rsidR="009C0023" w:rsidRDefault="009C0023" w:rsidP="009C0023">
      <w:pPr>
        <w:pStyle w:val="berschrift1"/>
        <w:numPr>
          <w:ilvl w:val="0"/>
          <w:numId w:val="3"/>
        </w:numPr>
        <w:rPr>
          <w:ins w:id="207" w:author="kosmos" w:date="2010-12-22T10:57:00Z"/>
        </w:rPr>
      </w:pPr>
      <w:bookmarkStart w:id="208" w:name="_Toc280654757"/>
      <w:bookmarkStart w:id="209" w:name="_Toc280779559"/>
      <w:ins w:id="210" w:author="kosmos" w:date="2010-12-22T10:57:00Z">
        <w:r>
          <w:t>Verwandte Arbeiten</w:t>
        </w:r>
        <w:bookmarkEnd w:id="208"/>
        <w:bookmarkEnd w:id="209"/>
      </w:ins>
    </w:p>
    <w:p w:rsidR="009C0023" w:rsidRDefault="009C0023" w:rsidP="009C0023">
      <w:pPr>
        <w:pStyle w:val="KeinLeerraum"/>
        <w:rPr>
          <w:ins w:id="211" w:author="kosmos" w:date="2010-12-22T10:57:00Z"/>
        </w:rPr>
      </w:pPr>
      <w:ins w:id="212" w:author="kosmos" w:date="2010-12-22T10:57:00Z">
        <w:r>
          <w:t xml:space="preserve">Wissenschaftliche Publikationen über Bewegungsanalyse bzw. Aktivitätserkennung dienen als Grundlage um sich einen Überblick über mögliche Vorgehensweisen zu verschaffen. Außerdem ist es wichtig, </w:t>
        </w:r>
        <w:del w:id="213" w:author="kosmos" w:date="2010-07-29T23:05:00Z">
          <w:r w:rsidDel="00A212AB">
            <w:delText xml:space="preserve"> </w:delText>
          </w:r>
        </w:del>
        <w:r>
          <w:t>die Erfahrungen von anderen aus bereits durchgeführten Projekten in diesem speziellen Gebiet zu berücksichtigen um etwaige Probleme (zum Beispiel mit der Hardware) zu umgehen.</w:t>
        </w:r>
      </w:ins>
    </w:p>
    <w:p w:rsidR="009C0023" w:rsidRDefault="009C0023" w:rsidP="009C0023">
      <w:pPr>
        <w:pStyle w:val="KeinLeerraum"/>
        <w:rPr>
          <w:ins w:id="214" w:author="kosmos" w:date="2010-12-22T10:57:00Z"/>
        </w:rPr>
      </w:pPr>
    </w:p>
    <w:p w:rsidR="009C0023" w:rsidRDefault="009C0023" w:rsidP="009C0023">
      <w:pPr>
        <w:pStyle w:val="KeinLeerraum"/>
        <w:rPr>
          <w:ins w:id="215" w:author="kosmos" w:date="2010-12-22T10:57:00Z"/>
          <w:b/>
          <w:u w:val="single"/>
        </w:rPr>
      </w:pPr>
      <w:ins w:id="216" w:author="kosmos" w:date="2010-12-22T10:57:00Z">
        <w:r w:rsidRPr="00453EDB">
          <w:rPr>
            <w:b/>
            <w:u w:val="single"/>
          </w:rPr>
          <w:t>Die folgenden Quellen zeigen das Ergebnis unserer Recherche auf:</w:t>
        </w:r>
      </w:ins>
    </w:p>
    <w:p w:rsidR="009C0023" w:rsidRPr="00453EDB" w:rsidRDefault="009C0023" w:rsidP="009C0023">
      <w:pPr>
        <w:pStyle w:val="KeinLeerraum"/>
        <w:rPr>
          <w:ins w:id="217" w:author="kosmos" w:date="2010-12-22T10:57:00Z"/>
          <w:b/>
          <w:u w:val="single"/>
        </w:rPr>
      </w:pPr>
    </w:p>
    <w:p w:rsidR="009C0023" w:rsidRDefault="009C0023" w:rsidP="009C0023">
      <w:pPr>
        <w:pStyle w:val="KeinLeerraum"/>
        <w:numPr>
          <w:ilvl w:val="0"/>
          <w:numId w:val="1"/>
        </w:numPr>
        <w:rPr>
          <w:ins w:id="218" w:author="kosmos" w:date="2010-12-22T10:57:00Z"/>
        </w:rPr>
      </w:pPr>
      <w:ins w:id="219" w:author="kosmos" w:date="2010-12-22T10:57:00Z">
        <w:r w:rsidRPr="00761741">
          <w:t>Charakterisierung von</w:t>
        </w:r>
        <w:r>
          <w:t xml:space="preserve"> </w:t>
        </w:r>
        <w:proofErr w:type="spellStart"/>
        <w:r w:rsidRPr="00761741">
          <w:t>Accelerometerdaten</w:t>
        </w:r>
        <w:proofErr w:type="spellEnd"/>
        <w:r w:rsidRPr="00761741">
          <w:t xml:space="preserve"> zur Auswertung</w:t>
        </w:r>
        <w:r>
          <w:t xml:space="preserve"> </w:t>
        </w:r>
        <w:r w:rsidRPr="00761741">
          <w:t>von Sportaktivitäten</w:t>
        </w:r>
        <w:r>
          <w:t xml:space="preserve"> </w:t>
        </w:r>
        <w:r w:rsidR="000263FF">
          <w:fldChar w:fldCharType="begin"/>
        </w:r>
        <w:r>
          <w:instrText xml:space="preserve"> REF q1 \h </w:instrText>
        </w:r>
      </w:ins>
      <w:ins w:id="220" w:author="kosmos" w:date="2010-12-22T10:57:00Z">
        <w:r w:rsidR="000263FF">
          <w:fldChar w:fldCharType="separate"/>
        </w:r>
        <w:r w:rsidRPr="002305D4">
          <w:rPr>
            <w:rStyle w:val="IntensiveHervorhebung1"/>
          </w:rPr>
          <w:t>[1]</w:t>
        </w:r>
        <w:r>
          <w:rPr>
            <w:rStyle w:val="IntensiveHervorhebung1"/>
          </w:rPr>
          <w:t xml:space="preserve"> </w:t>
        </w:r>
        <w:r w:rsidR="000263FF">
          <w:fldChar w:fldCharType="end"/>
        </w:r>
      </w:ins>
    </w:p>
    <w:p w:rsidR="009C0023" w:rsidRDefault="009C0023" w:rsidP="009C0023">
      <w:pPr>
        <w:pStyle w:val="KeinLeerraum"/>
        <w:ind w:left="750"/>
        <w:rPr>
          <w:ins w:id="221" w:author="kosmos" w:date="2010-12-22T10:57:00Z"/>
        </w:rPr>
      </w:pPr>
      <w:ins w:id="222" w:author="kosmos" w:date="2010-12-22T10:57:00Z">
        <w:r>
          <w:t>Fehlt noch: Beschreibung in 2 Sätzen</w:t>
        </w:r>
      </w:ins>
    </w:p>
    <w:p w:rsidR="009C0023" w:rsidRDefault="009C0023" w:rsidP="009C0023">
      <w:pPr>
        <w:pStyle w:val="KeinLeerraum"/>
        <w:ind w:left="750"/>
        <w:rPr>
          <w:ins w:id="223" w:author="kosmos" w:date="2010-12-22T10:57:00Z"/>
        </w:rPr>
      </w:pPr>
    </w:p>
    <w:p w:rsidR="00000000" w:rsidRDefault="00486EBA">
      <w:pPr>
        <w:pStyle w:val="KeinLeerraum"/>
        <w:ind w:left="750"/>
        <w:rPr>
          <w:ins w:id="224" w:author="kosmos" w:date="2010-12-22T10:57:00Z"/>
        </w:rPr>
        <w:pPrChange w:id="225" w:author="kosmos" w:date="2010-08-13T12:24:00Z">
          <w:pPr>
            <w:pStyle w:val="KeinLeerraum"/>
            <w:numPr>
              <w:numId w:val="1"/>
            </w:numPr>
            <w:ind w:left="750" w:hanging="360"/>
          </w:pPr>
        </w:pPrChange>
      </w:pPr>
    </w:p>
    <w:p w:rsidR="009C0023" w:rsidRDefault="009C0023" w:rsidP="009C0023">
      <w:pPr>
        <w:pStyle w:val="KeinLeerraum"/>
        <w:numPr>
          <w:ilvl w:val="0"/>
          <w:numId w:val="1"/>
        </w:numPr>
        <w:rPr>
          <w:ins w:id="226" w:author="kosmos" w:date="2010-12-22T10:57:00Z"/>
        </w:rPr>
      </w:pPr>
      <w:proofErr w:type="spellStart"/>
      <w:ins w:id="227" w:author="kosmos" w:date="2010-12-22T10:57:00Z">
        <w:r w:rsidRPr="006E3B70">
          <w:t>Classification</w:t>
        </w:r>
        <w:proofErr w:type="spellEnd"/>
        <w:r w:rsidRPr="006E3B70">
          <w:t xml:space="preserve"> </w:t>
        </w:r>
        <w:proofErr w:type="spellStart"/>
        <w:r w:rsidRPr="006E3B70">
          <w:t>of</w:t>
        </w:r>
        <w:proofErr w:type="spellEnd"/>
        <w:r w:rsidRPr="006E3B70">
          <w:t xml:space="preserve"> </w:t>
        </w:r>
        <w:proofErr w:type="spellStart"/>
        <w:r w:rsidRPr="006E3B70">
          <w:t>basic</w:t>
        </w:r>
        <w:proofErr w:type="spellEnd"/>
        <w:r w:rsidRPr="006E3B70">
          <w:t xml:space="preserve"> </w:t>
        </w:r>
        <w:proofErr w:type="spellStart"/>
        <w:r w:rsidRPr="006E3B70">
          <w:t>daily</w:t>
        </w:r>
        <w:proofErr w:type="spellEnd"/>
        <w:r w:rsidRPr="006E3B70">
          <w:t xml:space="preserve"> </w:t>
        </w:r>
        <w:proofErr w:type="spellStart"/>
        <w:r w:rsidRPr="006E3B70">
          <w:t>movements</w:t>
        </w:r>
        <w:proofErr w:type="spellEnd"/>
        <w:r w:rsidRPr="006E3B70">
          <w:t xml:space="preserve"> </w:t>
        </w:r>
        <w:proofErr w:type="spellStart"/>
        <w:r w:rsidRPr="006E3B70">
          <w:t>using</w:t>
        </w:r>
        <w:proofErr w:type="spellEnd"/>
        <w:r w:rsidRPr="006E3B70">
          <w:t xml:space="preserve"> a </w:t>
        </w:r>
        <w:proofErr w:type="spellStart"/>
        <w:r w:rsidRPr="006E3B70">
          <w:t>triaxial</w:t>
        </w:r>
        <w:proofErr w:type="spellEnd"/>
        <w:r w:rsidRPr="006E3B70">
          <w:t xml:space="preserve"> </w:t>
        </w:r>
        <w:proofErr w:type="spellStart"/>
        <w:r w:rsidRPr="006E3B70">
          <w:t>accelerometer</w:t>
        </w:r>
        <w:proofErr w:type="spellEnd"/>
        <w:r>
          <w:t xml:space="preserve"> </w:t>
        </w:r>
        <w:r w:rsidR="000263FF">
          <w:fldChar w:fldCharType="begin"/>
        </w:r>
        <w:r>
          <w:instrText xml:space="preserve"> REF Quelle2 \h </w:instrText>
        </w:r>
      </w:ins>
      <w:ins w:id="228" w:author="kosmos" w:date="2010-12-22T10:57:00Z">
        <w:r w:rsidR="000263FF">
          <w:fldChar w:fldCharType="separate"/>
        </w:r>
        <w:r w:rsidRPr="002305D4">
          <w:rPr>
            <w:rStyle w:val="IntensiveHervorhebung1"/>
          </w:rPr>
          <w:t>[</w:t>
        </w:r>
        <w:r>
          <w:rPr>
            <w:rStyle w:val="IntensiveHervorhebung1"/>
          </w:rPr>
          <w:t>2</w:t>
        </w:r>
        <w:r w:rsidRPr="002305D4">
          <w:rPr>
            <w:rStyle w:val="IntensiveHervorhebung1"/>
          </w:rPr>
          <w:t>]</w:t>
        </w:r>
        <w:r>
          <w:rPr>
            <w:rStyle w:val="IntensiveHervorhebung1"/>
          </w:rPr>
          <w:t xml:space="preserve"> </w:t>
        </w:r>
        <w:r w:rsidR="000263FF">
          <w:fldChar w:fldCharType="end"/>
        </w:r>
      </w:ins>
    </w:p>
    <w:p w:rsidR="009C0023" w:rsidRDefault="009C0023" w:rsidP="009C0023">
      <w:pPr>
        <w:pStyle w:val="KeinLeerraum"/>
        <w:ind w:left="750"/>
        <w:rPr>
          <w:ins w:id="229" w:author="kosmos" w:date="2010-12-22T10:57:00Z"/>
        </w:rPr>
      </w:pPr>
      <w:ins w:id="230" w:author="kosmos" w:date="2010-12-22T10:57:00Z">
        <w:r>
          <w:t>Fehlt noch: Beschreibung in 2 Sätzen</w:t>
        </w:r>
      </w:ins>
    </w:p>
    <w:p w:rsidR="009C0023" w:rsidRDefault="009C0023" w:rsidP="009C0023">
      <w:pPr>
        <w:pStyle w:val="KeinLeerraum"/>
        <w:rPr>
          <w:ins w:id="231" w:author="kosmos" w:date="2010-12-22T10:57:00Z"/>
        </w:rPr>
      </w:pPr>
    </w:p>
    <w:p w:rsidR="009C0023" w:rsidRDefault="009C0023" w:rsidP="009C0023">
      <w:pPr>
        <w:pStyle w:val="KeinLeerraum"/>
        <w:ind w:left="708"/>
        <w:rPr>
          <w:ins w:id="232" w:author="kosmos" w:date="2010-12-22T10:57:00Z"/>
        </w:rPr>
      </w:pPr>
    </w:p>
    <w:p w:rsidR="009C0023" w:rsidRDefault="009C0023" w:rsidP="009C0023">
      <w:pPr>
        <w:pStyle w:val="KeinLeerraum"/>
        <w:numPr>
          <w:ilvl w:val="0"/>
          <w:numId w:val="1"/>
        </w:numPr>
        <w:rPr>
          <w:ins w:id="233" w:author="kosmos" w:date="2010-12-22T10:57:00Z"/>
        </w:rPr>
      </w:pPr>
      <w:ins w:id="234" w:author="kosmos" w:date="2010-12-22T10:57:00Z">
        <w:r>
          <w:t>Titel:</w:t>
        </w:r>
        <w:r w:rsidRPr="00F85E69">
          <w:t xml:space="preserve"> </w:t>
        </w:r>
        <w:proofErr w:type="spellStart"/>
        <w:r w:rsidRPr="00F85E69">
          <w:t>Activity</w:t>
        </w:r>
        <w:proofErr w:type="spellEnd"/>
        <w:r w:rsidRPr="00F85E69">
          <w:t xml:space="preserve"> </w:t>
        </w:r>
        <w:proofErr w:type="spellStart"/>
        <w:r w:rsidRPr="00F85E69">
          <w:t>recognition</w:t>
        </w:r>
        <w:proofErr w:type="spellEnd"/>
        <w:r w:rsidRPr="00F85E69">
          <w:t xml:space="preserve"> </w:t>
        </w:r>
        <w:proofErr w:type="spellStart"/>
        <w:r w:rsidRPr="00F85E69">
          <w:t>from</w:t>
        </w:r>
        <w:proofErr w:type="spellEnd"/>
        <w:r w:rsidRPr="00F85E69">
          <w:t xml:space="preserve"> </w:t>
        </w:r>
        <w:proofErr w:type="spellStart"/>
        <w:r w:rsidRPr="00F85E69">
          <w:t>accelerometer</w:t>
        </w:r>
        <w:proofErr w:type="spellEnd"/>
        <w:r w:rsidRPr="00F85E69">
          <w:t xml:space="preserve"> </w:t>
        </w:r>
        <w:proofErr w:type="spellStart"/>
        <w:r w:rsidRPr="00F85E69">
          <w:t>data</w:t>
        </w:r>
        <w:proofErr w:type="spellEnd"/>
        <w:r>
          <w:t xml:space="preserve"> </w:t>
        </w:r>
        <w:r w:rsidR="000263FF">
          <w:fldChar w:fldCharType="begin"/>
        </w:r>
        <w:r>
          <w:instrText xml:space="preserve"> REF Quelle3 \h </w:instrText>
        </w:r>
      </w:ins>
      <w:ins w:id="235" w:author="kosmos" w:date="2010-12-22T10:57:00Z">
        <w:r w:rsidR="000263FF">
          <w:fldChar w:fldCharType="separate"/>
        </w:r>
        <w:r w:rsidRPr="002305D4">
          <w:rPr>
            <w:rStyle w:val="IntensiveHervorhebung1"/>
          </w:rPr>
          <w:t>[</w:t>
        </w:r>
        <w:r>
          <w:rPr>
            <w:rStyle w:val="IntensiveHervorhebung1"/>
          </w:rPr>
          <w:t>3</w:t>
        </w:r>
        <w:r w:rsidRPr="002305D4">
          <w:rPr>
            <w:rStyle w:val="IntensiveHervorhebung1"/>
          </w:rPr>
          <w:t>]</w:t>
        </w:r>
        <w:r w:rsidR="000263FF">
          <w:fldChar w:fldCharType="end"/>
        </w:r>
      </w:ins>
    </w:p>
    <w:p w:rsidR="009C0023" w:rsidRDefault="009C0023" w:rsidP="009C0023">
      <w:pPr>
        <w:pStyle w:val="KeinLeerraum"/>
        <w:ind w:left="750"/>
        <w:rPr>
          <w:ins w:id="236" w:author="kosmos" w:date="2010-12-22T10:57:00Z"/>
        </w:rPr>
      </w:pPr>
      <w:ins w:id="237" w:author="kosmos" w:date="2010-12-22T10:57:00Z">
        <w:r>
          <w:t>Fehlt noch: Beschreibung in 2 Sätzen</w:t>
        </w:r>
      </w:ins>
    </w:p>
    <w:p w:rsidR="009C0023" w:rsidRDefault="009C0023" w:rsidP="009C0023">
      <w:pPr>
        <w:pStyle w:val="KeinLeerraum"/>
        <w:rPr>
          <w:ins w:id="238" w:author="kosmos" w:date="2010-12-22T10:57:00Z"/>
        </w:rPr>
      </w:pPr>
    </w:p>
    <w:p w:rsidR="009C0023" w:rsidRDefault="009C0023" w:rsidP="009C0023">
      <w:pPr>
        <w:pStyle w:val="KeinLeerraum"/>
        <w:rPr>
          <w:ins w:id="239" w:author="kosmos" w:date="2010-12-22T10:57:00Z"/>
        </w:rPr>
      </w:pPr>
    </w:p>
    <w:p w:rsidR="009C0023" w:rsidRDefault="009C0023" w:rsidP="009C0023">
      <w:pPr>
        <w:pStyle w:val="KeinLeerraum"/>
        <w:numPr>
          <w:ilvl w:val="0"/>
          <w:numId w:val="1"/>
        </w:numPr>
        <w:rPr>
          <w:ins w:id="240" w:author="kosmos" w:date="2010-12-22T10:57:00Z"/>
        </w:rPr>
      </w:pPr>
      <w:ins w:id="241" w:author="kosmos" w:date="2010-12-22T10:57:00Z">
        <w:r>
          <w:t xml:space="preserve">Titel: </w:t>
        </w:r>
        <w:r w:rsidRPr="00F85E69">
          <w:t xml:space="preserve">Hand </w:t>
        </w:r>
        <w:proofErr w:type="spellStart"/>
        <w:r w:rsidRPr="00F85E69">
          <w:t>gesture</w:t>
        </w:r>
        <w:proofErr w:type="spellEnd"/>
        <w:r w:rsidRPr="00F85E69">
          <w:t xml:space="preserve"> </w:t>
        </w:r>
        <w:proofErr w:type="spellStart"/>
        <w:r w:rsidRPr="00F85E69">
          <w:t>recognition</w:t>
        </w:r>
        <w:proofErr w:type="spellEnd"/>
        <w:r w:rsidRPr="00F85E69">
          <w:t xml:space="preserve"> </w:t>
        </w:r>
        <w:proofErr w:type="spellStart"/>
        <w:r w:rsidRPr="00F85E69">
          <w:t>of</w:t>
        </w:r>
        <w:proofErr w:type="spellEnd"/>
        <w:r w:rsidRPr="00F85E69">
          <w:t xml:space="preserve"> a mobile </w:t>
        </w:r>
        <w:proofErr w:type="spellStart"/>
        <w:r w:rsidRPr="00F85E69">
          <w:t>device</w:t>
        </w:r>
        <w:proofErr w:type="spellEnd"/>
        <w:r w:rsidRPr="00F85E69">
          <w:t xml:space="preserve"> </w:t>
        </w:r>
        <w:proofErr w:type="spellStart"/>
        <w:r w:rsidRPr="00F85E69">
          <w:t>user</w:t>
        </w:r>
        <w:proofErr w:type="spellEnd"/>
        <w:r>
          <w:t xml:space="preserve"> </w:t>
        </w:r>
        <w:r w:rsidR="000263FF">
          <w:fldChar w:fldCharType="begin"/>
        </w:r>
        <w:r>
          <w:instrText xml:space="preserve"> REF Quelle4 \h </w:instrText>
        </w:r>
      </w:ins>
      <w:ins w:id="242" w:author="kosmos" w:date="2010-12-22T10:57:00Z">
        <w:r w:rsidR="000263FF">
          <w:fldChar w:fldCharType="separate"/>
        </w:r>
        <w:r w:rsidRPr="002305D4">
          <w:rPr>
            <w:rStyle w:val="IntensiveHervorhebung1"/>
          </w:rPr>
          <w:t>[</w:t>
        </w:r>
        <w:r>
          <w:rPr>
            <w:rStyle w:val="IntensiveHervorhebung1"/>
          </w:rPr>
          <w:t>4</w:t>
        </w:r>
        <w:r w:rsidRPr="002305D4">
          <w:rPr>
            <w:rStyle w:val="IntensiveHervorhebung1"/>
          </w:rPr>
          <w:t>]</w:t>
        </w:r>
        <w:r>
          <w:rPr>
            <w:rStyle w:val="IntensiveHervorhebung1"/>
          </w:rPr>
          <w:t xml:space="preserve"> </w:t>
        </w:r>
        <w:r w:rsidR="000263FF">
          <w:fldChar w:fldCharType="end"/>
        </w:r>
      </w:ins>
    </w:p>
    <w:p w:rsidR="009C0023" w:rsidRDefault="009C0023" w:rsidP="009C0023">
      <w:pPr>
        <w:pStyle w:val="KeinLeerraum"/>
        <w:ind w:left="390" w:firstLine="318"/>
        <w:rPr>
          <w:ins w:id="243" w:author="kosmos" w:date="2010-12-22T10:57:00Z"/>
        </w:rPr>
      </w:pPr>
      <w:ins w:id="244" w:author="kosmos" w:date="2010-12-22T10:57:00Z">
        <w:r>
          <w:t>Fehlt noch: Beschreibung in 2 Sätzen</w:t>
        </w:r>
      </w:ins>
    </w:p>
    <w:p w:rsidR="009C0023" w:rsidRDefault="009C0023" w:rsidP="009C0023">
      <w:pPr>
        <w:pStyle w:val="KeinLeerraum"/>
        <w:rPr>
          <w:ins w:id="245" w:author="kosmos" w:date="2010-12-22T10:57:00Z"/>
        </w:rPr>
      </w:pPr>
    </w:p>
    <w:p w:rsidR="009C0023" w:rsidRDefault="009C0023" w:rsidP="009C0023">
      <w:pPr>
        <w:pStyle w:val="berschrift1"/>
        <w:numPr>
          <w:ilvl w:val="0"/>
          <w:numId w:val="3"/>
        </w:numPr>
        <w:rPr>
          <w:ins w:id="246" w:author="kosmos" w:date="2010-12-22T10:57:00Z"/>
        </w:rPr>
      </w:pPr>
      <w:bookmarkStart w:id="247" w:name="_Toc280654758"/>
      <w:bookmarkStart w:id="248" w:name="_Toc280779560"/>
      <w:ins w:id="249" w:author="kosmos" w:date="2010-12-22T10:57:00Z">
        <w:r>
          <w:t>Grundlegende Vorgehensweise</w:t>
        </w:r>
        <w:bookmarkEnd w:id="247"/>
        <w:bookmarkEnd w:id="248"/>
      </w:ins>
    </w:p>
    <w:p w:rsidR="009C0023" w:rsidRDefault="009C0023" w:rsidP="009C0023">
      <w:pPr>
        <w:pStyle w:val="KeinLeerraum"/>
        <w:rPr>
          <w:ins w:id="250" w:author="kosmos" w:date="2010-12-22T10:57:00Z"/>
        </w:rPr>
      </w:pPr>
      <w:ins w:id="251" w:author="kosmos" w:date="2010-12-22T10:57:00Z">
        <w:r>
          <w:t>Im Prinzip geht es darum, aus der Bewegung des Handys auf die durchgeführte Aktivität zu schließen. Dafür müssen die speziellen Bewegungsdaten, welche von unterschiedlichen Sensoren geliefert werden, analysiert werden.</w:t>
        </w:r>
      </w:ins>
    </w:p>
    <w:p w:rsidR="009C0023" w:rsidRDefault="009C0023" w:rsidP="009C0023">
      <w:pPr>
        <w:pStyle w:val="KeinLeerraum"/>
        <w:rPr>
          <w:ins w:id="252" w:author="kosmos" w:date="2010-12-22T10:57:00Z"/>
        </w:rPr>
      </w:pPr>
      <w:ins w:id="253" w:author="kosmos" w:date="2010-12-22T10:57:00Z">
        <w:r>
          <w:t>Mit Hilfe des Beschleunigungs</w:t>
        </w:r>
        <w:del w:id="254" w:author="kosmos" w:date="2010-07-28T12:06:00Z">
          <w:r w:rsidDel="00261DEA">
            <w:delText>-, Lage-</w:delText>
          </w:r>
        </w:del>
        <w:r>
          <w:t xml:space="preserve">- und des Magnetfeldsensors werden die benötigten Rohdaten aus dem Smartphone ausgelesen. Die wissenschaftliche Herausforderung des Projektes besteht darin, aus diesen Daten geeignete Merkmale zu extrahieren um den </w:t>
        </w:r>
        <w:proofErr w:type="spellStart"/>
        <w:r>
          <w:t>Klassifikator</w:t>
        </w:r>
        <w:proofErr w:type="spellEnd"/>
        <w:r>
          <w:t xml:space="preserve"> trainieren zu können.</w:t>
        </w:r>
      </w:ins>
    </w:p>
    <w:p w:rsidR="00000000" w:rsidRDefault="009C0023">
      <w:pPr>
        <w:pStyle w:val="berschrift2"/>
        <w:rPr>
          <w:ins w:id="255" w:author="kosmos" w:date="2010-12-22T10:57:00Z"/>
        </w:rPr>
        <w:pPrChange w:id="256" w:author="kosmos" w:date="2010-07-28T12:10:00Z">
          <w:pPr>
            <w:pStyle w:val="KeinLeerraum"/>
          </w:pPr>
        </w:pPrChange>
      </w:pPr>
      <w:bookmarkStart w:id="257" w:name="_Toc280654759"/>
      <w:bookmarkStart w:id="258" w:name="_Toc280779561"/>
      <w:ins w:id="259" w:author="kosmos" w:date="2010-12-22T10:57:00Z">
        <w:r>
          <w:lastRenderedPageBreak/>
          <w:t>2.1 Visualisierung der Daten</w:t>
        </w:r>
        <w:bookmarkEnd w:id="257"/>
        <w:bookmarkEnd w:id="258"/>
      </w:ins>
    </w:p>
    <w:p w:rsidR="009C0023" w:rsidRDefault="009C0023" w:rsidP="009C0023">
      <w:pPr>
        <w:pStyle w:val="KeinLeerraum"/>
        <w:rPr>
          <w:ins w:id="260" w:author="kosmos" w:date="2010-12-22T10:57:00Z"/>
        </w:rPr>
      </w:pPr>
      <w:ins w:id="261" w:author="kosmos" w:date="2010-12-22T10:57:00Z">
        <w:r>
          <w:t>Nur mit gut gewählten Merkmalen ist es möglich, eine hohe Klassifikationsrate zu erzielen. Außerdem werden dadurch die unzähligen Informationen stark reduziert.</w:t>
        </w:r>
      </w:ins>
    </w:p>
    <w:p w:rsidR="009C0023" w:rsidRDefault="009C0023" w:rsidP="009C0023">
      <w:pPr>
        <w:pStyle w:val="KeinLeerraum"/>
        <w:rPr>
          <w:ins w:id="262" w:author="kosmos" w:date="2010-12-22T10:57:00Z"/>
        </w:rPr>
      </w:pPr>
      <w:ins w:id="263" w:author="kosmos" w:date="2010-12-22T10:57:00Z">
        <w:r>
          <w:t xml:space="preserve">Das Finden dieser besonderen Eigenschaften stellt sich als äußerst schwierig heraus. Deshalb wird zunächst versucht mit Hilfe einer 3D-Visualisierung der durchgeführten Bewegung des </w:t>
        </w:r>
        <w:proofErr w:type="spellStart"/>
        <w:r>
          <w:t>Smartphones</w:t>
        </w:r>
        <w:proofErr w:type="spellEnd"/>
        <w:r>
          <w:t xml:space="preserve"> und der </w:t>
        </w:r>
        <w:proofErr w:type="spellStart"/>
        <w:r>
          <w:t>Wii</w:t>
        </w:r>
        <w:proofErr w:type="spellEnd"/>
        <w:r>
          <w:t xml:space="preserve"> im Raum in Echtzeit darzustellen. Da die </w:t>
        </w:r>
        <w:proofErr w:type="spellStart"/>
        <w:r>
          <w:t>WiiRemote</w:t>
        </w:r>
        <w:proofErr w:type="spellEnd"/>
        <w:r>
          <w:t xml:space="preserve"> über keinen Magnetfeldsensor verfügt,  wird versucht diese durch das Gyroskop des </w:t>
        </w:r>
        <w:proofErr w:type="spellStart"/>
        <w:r>
          <w:t>WiiMotion</w:t>
        </w:r>
        <w:proofErr w:type="spellEnd"/>
        <w:r>
          <w:t xml:space="preserve"> Plus zu ersetzen, indem vor Verwendung immer eine Kalibrierung durchgeführt wird. Die gewonnenen Daten werden dann mittels </w:t>
        </w:r>
        <w:proofErr w:type="spellStart"/>
        <w:r>
          <w:t>OpenGl</w:t>
        </w:r>
        <w:proofErr w:type="spellEnd"/>
        <w:r>
          <w:t xml:space="preserve"> gezeichnet und könnten in etwa wie Abbilung1 aussehen.</w:t>
        </w:r>
      </w:ins>
    </w:p>
    <w:p w:rsidR="009C0023" w:rsidRDefault="00486EBA" w:rsidP="009C0023">
      <w:pPr>
        <w:pStyle w:val="KeinLeerraum"/>
        <w:keepNext/>
        <w:jc w:val="center"/>
        <w:rPr>
          <w:ins w:id="264" w:author="kosmos" w:date="2010-12-22T10:57:00Z"/>
        </w:rPr>
      </w:pPr>
      <w:ins w:id="265" w:author="kosmos" w:date="2010-12-22T10:57:00Z">
        <w:r>
          <w:rPr>
            <w:noProof/>
            <w:lang w:val="de-AT" w:eastAsia="de-AT"/>
          </w:rPr>
          <w:drawing>
            <wp:inline distT="0" distB="0" distL="0" distR="0">
              <wp:extent cx="3209290" cy="2406650"/>
              <wp:effectExtent l="19050" t="0" r="0" b="0"/>
              <wp:docPr id="1" name="Bild 1" descr="http://www.mathworks.com/matlabcentral/fx_files/12285/1/demoQuiver3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mathworks.com/matlabcentral/fx_files/12285/1/demoQuiver3D_05.png"/>
                      <pic:cNvPicPr>
                        <a:picLocks noChangeAspect="1" noChangeArrowheads="1"/>
                      </pic:cNvPicPr>
                    </pic:nvPicPr>
                    <pic:blipFill>
                      <a:blip r:embed="rId9" cstate="print"/>
                      <a:srcRect/>
                      <a:stretch>
                        <a:fillRect/>
                      </a:stretch>
                    </pic:blipFill>
                    <pic:spPr bwMode="auto">
                      <a:xfrm>
                        <a:off x="0" y="0"/>
                        <a:ext cx="3209290" cy="2406650"/>
                      </a:xfrm>
                      <a:prstGeom prst="rect">
                        <a:avLst/>
                      </a:prstGeom>
                      <a:noFill/>
                      <a:ln w="9525">
                        <a:noFill/>
                        <a:miter lim="800000"/>
                        <a:headEnd/>
                        <a:tailEnd/>
                      </a:ln>
                    </pic:spPr>
                  </pic:pic>
                </a:graphicData>
              </a:graphic>
            </wp:inline>
          </w:drawing>
        </w:r>
      </w:ins>
    </w:p>
    <w:p w:rsidR="009C0023" w:rsidRDefault="009C0023" w:rsidP="009C0023">
      <w:pPr>
        <w:pStyle w:val="Beschriftung"/>
        <w:jc w:val="center"/>
        <w:rPr>
          <w:ins w:id="266" w:author="kosmos" w:date="2010-12-22T10:57:00Z"/>
        </w:rPr>
      </w:pPr>
      <w:ins w:id="267" w:author="kosmos" w:date="2010-12-22T10:57:00Z">
        <w:r>
          <w:t xml:space="preserve">Abbildung </w:t>
        </w:r>
        <w:r w:rsidR="000263FF">
          <w:fldChar w:fldCharType="begin"/>
        </w:r>
        <w:r>
          <w:instrText xml:space="preserve"> SEQ Abbildung \* ARABIC </w:instrText>
        </w:r>
        <w:r w:rsidR="000263FF">
          <w:fldChar w:fldCharType="separate"/>
        </w:r>
        <w:r>
          <w:rPr>
            <w:noProof/>
          </w:rPr>
          <w:t>1</w:t>
        </w:r>
        <w:r w:rsidR="000263FF">
          <w:fldChar w:fldCharType="end"/>
        </w:r>
        <w:r>
          <w:t xml:space="preserve"> </w:t>
        </w:r>
        <w:proofErr w:type="spellStart"/>
        <w:r>
          <w:t>arrow</w:t>
        </w:r>
        <w:proofErr w:type="spellEnd"/>
        <w:r>
          <w:t xml:space="preserve"> </w:t>
        </w:r>
        <w:proofErr w:type="spellStart"/>
        <w:r>
          <w:t>visualization</w:t>
        </w:r>
        <w:proofErr w:type="spellEnd"/>
        <w:r>
          <w:t xml:space="preserve"> einer Spiralbewegung im Raum (</w:t>
        </w:r>
      </w:ins>
      <w:proofErr w:type="spellStart"/>
      <w:ins w:id="268" w:author="kosmos" w:date="2010-12-22T10:58:00Z">
        <w:r>
          <w:t>Matlab</w:t>
        </w:r>
      </w:ins>
      <w:proofErr w:type="spellEnd"/>
      <w:ins w:id="269" w:author="kosmos" w:date="2010-12-22T10:57:00Z">
        <w:r>
          <w:t>)</w:t>
        </w:r>
      </w:ins>
    </w:p>
    <w:p w:rsidR="00000000" w:rsidRDefault="009C0023">
      <w:pPr>
        <w:pStyle w:val="berschrift2"/>
        <w:rPr>
          <w:ins w:id="270" w:author="kosmos" w:date="2010-12-22T10:57:00Z"/>
        </w:rPr>
        <w:pPrChange w:id="271" w:author="kosmos" w:date="2010-07-28T12:20:00Z">
          <w:pPr>
            <w:pStyle w:val="KeinLeerraum"/>
          </w:pPr>
        </w:pPrChange>
      </w:pPr>
      <w:bookmarkStart w:id="272" w:name="_Toc280654760"/>
      <w:bookmarkStart w:id="273" w:name="_Toc280779562"/>
      <w:ins w:id="274" w:author="kosmos" w:date="2010-12-22T10:57:00Z">
        <w:r>
          <w:t>2.2 Klassifikation am Handy</w:t>
        </w:r>
        <w:bookmarkEnd w:id="272"/>
        <w:bookmarkEnd w:id="273"/>
      </w:ins>
    </w:p>
    <w:p w:rsidR="009C0023" w:rsidRDefault="009C0023" w:rsidP="009C0023">
      <w:pPr>
        <w:pStyle w:val="KeinLeerraum"/>
        <w:rPr>
          <w:ins w:id="275" w:author="kosmos" w:date="2010-12-22T10:57:00Z"/>
        </w:rPr>
      </w:pPr>
      <w:ins w:id="276" w:author="kosmos" w:date="2010-12-22T10:57:00Z">
        <w:r>
          <w:t>Durch die in der Visualisierung gewonnenen Daten sollen Merkmale gefunden werden, die für die Klassifikation gut geeignet sind.</w:t>
        </w:r>
      </w:ins>
    </w:p>
    <w:p w:rsidR="009C0023" w:rsidRDefault="009C0023" w:rsidP="009C0023">
      <w:pPr>
        <w:pStyle w:val="KeinLeerraum"/>
        <w:rPr>
          <w:ins w:id="277" w:author="kosmos" w:date="2010-12-22T10:57:00Z"/>
        </w:rPr>
      </w:pPr>
    </w:p>
    <w:p w:rsidR="009C0023" w:rsidDel="00B57A33" w:rsidRDefault="009C0023" w:rsidP="009C0023">
      <w:pPr>
        <w:pStyle w:val="KeinLeerraum"/>
        <w:rPr>
          <w:ins w:id="278" w:author="kosmos" w:date="2010-12-22T10:57:00Z"/>
          <w:del w:id="279" w:author="kosmos" w:date="2010-07-28T12:24:00Z"/>
        </w:rPr>
      </w:pPr>
      <w:ins w:id="280" w:author="kosmos" w:date="2010-12-22T10:57:00Z">
        <w:del w:id="281" w:author="kosmos" w:date="2010-07-28T12:23:00Z">
          <w:r w:rsidDel="00B57A33">
            <w:delText xml:space="preserve"> N</w:delText>
          </w:r>
        </w:del>
        <w:del w:id="282" w:author="kosmos" w:date="2010-07-28T12:24:00Z">
          <w:r w:rsidDel="00B57A33">
            <w:delText>ur mit gut gewählten Merkmalen ist es möglich, eine hohe Klassifikationsrate zu erzielen. Außerdem werden dadurch die unzähligen Informationen stark reduziert.</w:delText>
          </w:r>
        </w:del>
      </w:ins>
    </w:p>
    <w:p w:rsidR="009C0023" w:rsidRDefault="009C0023" w:rsidP="009C0023">
      <w:pPr>
        <w:pStyle w:val="KeinLeerraum"/>
        <w:rPr>
          <w:ins w:id="283" w:author="kosmos" w:date="2010-12-22T10:57:00Z"/>
        </w:rPr>
      </w:pPr>
      <w:ins w:id="284" w:author="kosmos" w:date="2010-12-22T10:57:00Z">
        <w:del w:id="285" w:author="kosmos" w:date="2010-07-28T12:24:00Z">
          <w:r w:rsidDel="00B57A33">
            <w:delText xml:space="preserve">Das Finden dieser besonderen Eigenschaften stellt sich als äußerst schwierig heraus. Deshalb wird zunächst versucht mit Hilfe einer 3D-Visualisierung der durchgeführten Bewegung des Smartphones im Raum in Echtzeit darzustellen. </w:delText>
          </w:r>
        </w:del>
        <w:del w:id="286" w:author="kosmos" w:date="2010-07-28T12:27:00Z">
          <w:r w:rsidDel="00B57A33">
            <w:delText xml:space="preserve">Man </w:delText>
          </w:r>
        </w:del>
        <w:del w:id="287" w:author="kosmos" w:date="2010-07-28T12:26:00Z">
          <w:r w:rsidDel="00B57A33">
            <w:delText>er</w:delText>
          </w:r>
        </w:del>
        <w:del w:id="288" w:author="kosmos" w:date="2010-07-28T12:27:00Z">
          <w:r w:rsidDel="00B57A33">
            <w:delText xml:space="preserve">wünscht sich durch neue Erkenntnisse im Bezug auf das Finden geeigneter Merkmale zu erfahren. </w:delText>
          </w:r>
        </w:del>
        <w:r>
          <w:t>Bei der Wahl der Merkmale müssen zusätzliche gewisse Eigenschaften betrachtet werden:</w:t>
        </w:r>
      </w:ins>
    </w:p>
    <w:p w:rsidR="009C0023" w:rsidRDefault="009C0023" w:rsidP="009C0023">
      <w:pPr>
        <w:pStyle w:val="KeinLeerraum"/>
        <w:numPr>
          <w:ilvl w:val="0"/>
          <w:numId w:val="1"/>
        </w:numPr>
        <w:rPr>
          <w:ins w:id="289" w:author="kosmos" w:date="2010-12-22T10:57:00Z"/>
        </w:rPr>
      </w:pPr>
      <w:ins w:id="290" w:author="kosmos" w:date="2010-12-22T10:57:00Z">
        <w:r>
          <w:t>Zeitliche Abhängigkeit</w:t>
        </w:r>
      </w:ins>
    </w:p>
    <w:p w:rsidR="009C0023" w:rsidRDefault="009C0023" w:rsidP="009C0023">
      <w:pPr>
        <w:pStyle w:val="KeinLeerraum"/>
        <w:numPr>
          <w:ilvl w:val="0"/>
          <w:numId w:val="1"/>
        </w:numPr>
        <w:rPr>
          <w:ins w:id="291" w:author="kosmos" w:date="2010-12-22T10:57:00Z"/>
        </w:rPr>
      </w:pPr>
      <w:ins w:id="292" w:author="kosmos" w:date="2010-12-22T10:57:00Z">
        <w:r>
          <w:t>Skalierung im Bezug auf  Zeit (Gleiche Aktivitäten können sowohl schnell als auch langsam durchgeführt werden)</w:t>
        </w:r>
      </w:ins>
    </w:p>
    <w:p w:rsidR="009C0023" w:rsidRDefault="009C0023" w:rsidP="009C0023">
      <w:pPr>
        <w:pStyle w:val="KeinLeerraum"/>
        <w:numPr>
          <w:ilvl w:val="0"/>
          <w:numId w:val="1"/>
        </w:numPr>
        <w:rPr>
          <w:ins w:id="293" w:author="kosmos" w:date="2010-12-22T10:57:00Z"/>
        </w:rPr>
      </w:pPr>
      <w:ins w:id="294" w:author="kosmos" w:date="2010-12-22T10:57:00Z">
        <w:r>
          <w:t>Skalierung im Bezug auf Größe der Datenwerte (Gleiche Aktivitäten können sowohl intensiv als auch weniger intensiv durchgeführt werden)</w:t>
        </w:r>
      </w:ins>
    </w:p>
    <w:p w:rsidR="009C0023" w:rsidRDefault="009C0023" w:rsidP="009C0023">
      <w:pPr>
        <w:pStyle w:val="KeinLeerraum"/>
        <w:ind w:left="750"/>
        <w:rPr>
          <w:ins w:id="295" w:author="kosmos" w:date="2010-12-22T10:57:00Z"/>
        </w:rPr>
      </w:pPr>
    </w:p>
    <w:p w:rsidR="009C0023" w:rsidRDefault="009C0023" w:rsidP="009C0023">
      <w:pPr>
        <w:pStyle w:val="KeinLeerraum"/>
        <w:rPr>
          <w:ins w:id="296" w:author="kosmos" w:date="2010-12-22T10:57:00Z"/>
        </w:rPr>
      </w:pPr>
      <w:ins w:id="297" w:author="kosmos" w:date="2010-12-22T10:57:00Z">
        <w:r>
          <w:t xml:space="preserve">Nachdem ein aussagekräftiger Merkmalsvektor gefunden wurde, muss ein </w:t>
        </w:r>
        <w:proofErr w:type="spellStart"/>
        <w:r>
          <w:t>Klassifikator</w:t>
        </w:r>
        <w:proofErr w:type="spellEnd"/>
        <w:r>
          <w:t xml:space="preserve"> mit einem Trainingsset, bestehend aus mehreren Merkmalsvektoren der einzelnen Aktivitäten, trainiert werden.</w:t>
        </w:r>
      </w:ins>
    </w:p>
    <w:p w:rsidR="009C0023" w:rsidRDefault="009C0023" w:rsidP="009C0023">
      <w:pPr>
        <w:pStyle w:val="KeinLeerraum"/>
        <w:rPr>
          <w:ins w:id="298" w:author="kosmos" w:date="2010-12-22T10:57:00Z"/>
        </w:rPr>
      </w:pPr>
      <w:ins w:id="299" w:author="kosmos" w:date="2010-12-22T10:57:00Z">
        <w:r>
          <w:t xml:space="preserve">Nach erfolgreichem Training sollte der </w:t>
        </w:r>
        <w:proofErr w:type="spellStart"/>
        <w:r>
          <w:t>Klassifikator</w:t>
        </w:r>
        <w:proofErr w:type="spellEnd"/>
        <w:r>
          <w:t xml:space="preserve"> im Stande sein, </w:t>
        </w:r>
        <w:proofErr w:type="spellStart"/>
        <w:r>
          <w:t>durchgeführet</w:t>
        </w:r>
        <w:proofErr w:type="spellEnd"/>
        <w:r>
          <w:t xml:space="preserve"> Aktivitäten richtig klassifizieren zu können.</w:t>
        </w:r>
      </w:ins>
    </w:p>
    <w:p w:rsidR="009C0023" w:rsidRDefault="009C0023" w:rsidP="009C0023">
      <w:pPr>
        <w:pStyle w:val="KeinLeerraum"/>
        <w:rPr>
          <w:ins w:id="300" w:author="kosmos" w:date="2010-12-22T10:57:00Z"/>
        </w:rPr>
      </w:pPr>
    </w:p>
    <w:p w:rsidR="009C0023" w:rsidRDefault="009C0023" w:rsidP="009C0023">
      <w:pPr>
        <w:pStyle w:val="berschrift2"/>
        <w:rPr>
          <w:ins w:id="301" w:author="kosmos" w:date="2010-12-22T10:57:00Z"/>
        </w:rPr>
      </w:pPr>
      <w:bookmarkStart w:id="302" w:name="_Toc280654761"/>
      <w:bookmarkStart w:id="303" w:name="_Toc280779563"/>
      <w:ins w:id="304" w:author="kosmos" w:date="2010-12-22T10:57:00Z">
        <w:r>
          <w:t>2.3 Übertragung der Daten</w:t>
        </w:r>
        <w:bookmarkEnd w:id="302"/>
        <w:bookmarkEnd w:id="303"/>
      </w:ins>
    </w:p>
    <w:p w:rsidR="009C0023" w:rsidRDefault="009C0023" w:rsidP="009C0023">
      <w:pPr>
        <w:pStyle w:val="KeinLeerraum"/>
        <w:rPr>
          <w:ins w:id="305" w:author="kosmos" w:date="2010-12-22T10:57:00Z"/>
        </w:rPr>
      </w:pPr>
      <w:ins w:id="306" w:author="kosmos" w:date="2010-12-22T10:57:00Z">
        <w:r>
          <w:t>Da eine Echtzeitübertragung angestrebt wird, ist es not</w:t>
        </w:r>
        <w:del w:id="307" w:author="kosmos" w:date="2010-07-29T23:11:00Z">
          <w:r w:rsidDel="00A212AB">
            <w:delText xml:space="preserve"> </w:delText>
          </w:r>
        </w:del>
        <w:r>
          <w:t>wendig eine dementsprechende Verbindung aufzubauen.</w:t>
        </w:r>
      </w:ins>
    </w:p>
    <w:p w:rsidR="009C0023" w:rsidRDefault="009C0023" w:rsidP="009C0023">
      <w:pPr>
        <w:pStyle w:val="KeinLeerraum"/>
        <w:rPr>
          <w:ins w:id="308" w:author="kosmos" w:date="2010-12-22T10:57:00Z"/>
        </w:rPr>
      </w:pPr>
      <w:ins w:id="309" w:author="kosmos" w:date="2010-12-22T10:57:00Z">
        <w:r>
          <w:t xml:space="preserve">Für den </w:t>
        </w:r>
        <w:proofErr w:type="spellStart"/>
        <w:r>
          <w:t>Wii</w:t>
        </w:r>
        <w:proofErr w:type="spellEnd"/>
        <w:r>
          <w:t xml:space="preserve"> Controller mit Motion Plus wird eine Bluetooth-Verbindung verwendet, während das Smartphone mittels TCP und UDP-Verbindung über </w:t>
        </w:r>
        <w:proofErr w:type="spellStart"/>
        <w:r>
          <w:t>WiFi</w:t>
        </w:r>
        <w:proofErr w:type="spellEnd"/>
        <w:r>
          <w:t xml:space="preserve"> angesprochen wird.</w:t>
        </w:r>
      </w:ins>
    </w:p>
    <w:p w:rsidR="004A5D9F" w:rsidDel="009C0023" w:rsidRDefault="004A5D9F" w:rsidP="004A5D9F">
      <w:pPr>
        <w:pStyle w:val="KeinLeerraum"/>
        <w:jc w:val="center"/>
        <w:rPr>
          <w:del w:id="310" w:author="kosmos" w:date="2010-12-22T10:57:00Z"/>
          <w:b/>
          <w:sz w:val="48"/>
          <w:szCs w:val="48"/>
        </w:rPr>
      </w:pPr>
    </w:p>
    <w:p w:rsidR="004A5D9F" w:rsidDel="009C0023" w:rsidRDefault="004A5D9F" w:rsidP="004A5D9F">
      <w:pPr>
        <w:pStyle w:val="KeinLeerraum"/>
        <w:jc w:val="center"/>
        <w:rPr>
          <w:del w:id="311" w:author="kosmos" w:date="2010-12-22T10:57:00Z"/>
          <w:b/>
          <w:sz w:val="48"/>
          <w:szCs w:val="48"/>
        </w:rPr>
      </w:pPr>
    </w:p>
    <w:p w:rsidR="004A5D9F" w:rsidDel="009C0023" w:rsidRDefault="004A5D9F" w:rsidP="004A5D9F">
      <w:pPr>
        <w:pStyle w:val="KeinLeerraum"/>
        <w:jc w:val="center"/>
        <w:rPr>
          <w:del w:id="312" w:author="kosmos" w:date="2010-12-22T10:57:00Z"/>
          <w:b/>
          <w:sz w:val="48"/>
          <w:szCs w:val="48"/>
        </w:rPr>
      </w:pPr>
    </w:p>
    <w:p w:rsidR="004A5D9F" w:rsidDel="009C0023" w:rsidRDefault="004A5D9F" w:rsidP="004A5D9F">
      <w:pPr>
        <w:pStyle w:val="KeinLeerraum"/>
        <w:jc w:val="center"/>
        <w:rPr>
          <w:del w:id="313" w:author="kosmos" w:date="2010-12-22T10:57:00Z"/>
          <w:b/>
          <w:sz w:val="48"/>
          <w:szCs w:val="48"/>
        </w:rPr>
      </w:pPr>
    </w:p>
    <w:p w:rsidR="009B1E96" w:rsidRPr="004A5D9F" w:rsidDel="009C0023" w:rsidRDefault="00CE4213" w:rsidP="004A5D9F">
      <w:pPr>
        <w:pStyle w:val="KeinLeerraum"/>
        <w:jc w:val="center"/>
        <w:rPr>
          <w:del w:id="314" w:author="kosmos" w:date="2010-12-22T10:57:00Z"/>
          <w:b/>
          <w:sz w:val="48"/>
          <w:szCs w:val="48"/>
        </w:rPr>
      </w:pPr>
      <w:del w:id="315" w:author="kosmos" w:date="2010-07-28T11:51:00Z">
        <w:r w:rsidDel="0039406C">
          <w:rPr>
            <w:b/>
            <w:sz w:val="48"/>
            <w:szCs w:val="48"/>
          </w:rPr>
          <w:delText>XXX.YYY</w:delText>
        </w:r>
      </w:del>
      <w:del w:id="316" w:author="kosmos" w:date="2010-12-22T10:57:00Z">
        <w:r w:rsidDel="009C0023">
          <w:rPr>
            <w:b/>
            <w:sz w:val="48"/>
            <w:szCs w:val="48"/>
          </w:rPr>
          <w:delText xml:space="preserve"> </w:delText>
        </w:r>
        <w:r w:rsidR="009F621F" w:rsidRPr="004A5D9F" w:rsidDel="009C0023">
          <w:rPr>
            <w:b/>
            <w:sz w:val="48"/>
            <w:szCs w:val="48"/>
          </w:rPr>
          <w:delText>Projektpraktikum</w:delText>
        </w:r>
      </w:del>
    </w:p>
    <w:p w:rsidR="004A5D9F" w:rsidRPr="004A5D9F" w:rsidDel="009C0023" w:rsidRDefault="004A5D9F" w:rsidP="004A5D9F">
      <w:pPr>
        <w:pStyle w:val="KeinLeerraum"/>
        <w:jc w:val="center"/>
        <w:rPr>
          <w:del w:id="317" w:author="kosmos" w:date="2010-12-22T10:57:00Z"/>
          <w:b/>
          <w:sz w:val="72"/>
          <w:szCs w:val="72"/>
        </w:rPr>
      </w:pPr>
    </w:p>
    <w:p w:rsidR="009F621F" w:rsidDel="009C0023" w:rsidRDefault="009F621F" w:rsidP="004A5D9F">
      <w:pPr>
        <w:pStyle w:val="KeinLeerraum"/>
        <w:jc w:val="center"/>
        <w:rPr>
          <w:del w:id="318" w:author="kosmos" w:date="2010-12-22T10:57:00Z"/>
        </w:rPr>
      </w:pPr>
    </w:p>
    <w:p w:rsidR="009F621F" w:rsidRPr="00DA43F9" w:rsidDel="009C0023" w:rsidRDefault="000263FF" w:rsidP="004A5D9F">
      <w:pPr>
        <w:pStyle w:val="berschrift1"/>
        <w:jc w:val="center"/>
        <w:rPr>
          <w:del w:id="319" w:author="kosmos" w:date="2010-12-22T10:57:00Z"/>
          <w:sz w:val="60"/>
          <w:szCs w:val="60"/>
          <w:rPrChange w:id="320" w:author="kosmos" w:date="2010-07-28T12:11:00Z">
            <w:rPr>
              <w:del w:id="321" w:author="kosmos" w:date="2010-12-22T10:57:00Z"/>
              <w:sz w:val="72"/>
              <w:szCs w:val="72"/>
            </w:rPr>
          </w:rPrChange>
        </w:rPr>
      </w:pPr>
      <w:del w:id="322" w:author="kosmos" w:date="2010-12-22T10:57:00Z">
        <w:r w:rsidRPr="000263FF">
          <w:rPr>
            <w:sz w:val="60"/>
            <w:szCs w:val="60"/>
            <w:rPrChange w:id="323" w:author="kosmos" w:date="2010-07-28T12:11:00Z">
              <w:rPr>
                <w:sz w:val="72"/>
                <w:szCs w:val="72"/>
              </w:rPr>
            </w:rPrChange>
          </w:rPr>
          <w:delText>Aktivitätserkennung mittels Mobiltelefonen durch Bewegungsanalyse</w:delText>
        </w:r>
      </w:del>
    </w:p>
    <w:p w:rsidR="009F621F" w:rsidDel="009C0023" w:rsidRDefault="009F621F" w:rsidP="009F621F">
      <w:pPr>
        <w:pStyle w:val="KeinLeerraum"/>
        <w:rPr>
          <w:del w:id="324" w:author="kosmos" w:date="2010-12-22T10:57:00Z"/>
        </w:rPr>
      </w:pPr>
    </w:p>
    <w:p w:rsidR="004A5D9F" w:rsidDel="009C0023" w:rsidRDefault="004A5D9F" w:rsidP="009F621F">
      <w:pPr>
        <w:pStyle w:val="KeinLeerraum"/>
        <w:rPr>
          <w:del w:id="325" w:author="kosmos" w:date="2010-12-22T10:57:00Z"/>
        </w:rPr>
      </w:pPr>
    </w:p>
    <w:p w:rsidR="004A5D9F" w:rsidDel="009C0023" w:rsidRDefault="004A5D9F" w:rsidP="009F621F">
      <w:pPr>
        <w:pStyle w:val="KeinLeerraum"/>
        <w:rPr>
          <w:del w:id="326" w:author="kosmos" w:date="2010-12-22T10:57:00Z"/>
        </w:rPr>
      </w:pPr>
    </w:p>
    <w:p w:rsidR="004A5D9F" w:rsidDel="009C0023" w:rsidRDefault="004A5D9F" w:rsidP="009F621F">
      <w:pPr>
        <w:pStyle w:val="KeinLeerraum"/>
        <w:rPr>
          <w:del w:id="327" w:author="kosmos" w:date="2010-12-22T10:57:00Z"/>
        </w:rPr>
      </w:pPr>
    </w:p>
    <w:p w:rsidR="004A5D9F" w:rsidDel="009C0023" w:rsidRDefault="004A5D9F" w:rsidP="009F621F">
      <w:pPr>
        <w:pStyle w:val="KeinLeerraum"/>
        <w:rPr>
          <w:del w:id="328" w:author="kosmos" w:date="2010-12-22T10:57:00Z"/>
        </w:rPr>
      </w:pPr>
    </w:p>
    <w:p w:rsidR="004A5D9F" w:rsidDel="009C0023" w:rsidRDefault="000263FF" w:rsidP="009F621F">
      <w:pPr>
        <w:pStyle w:val="KeinLeerraum"/>
        <w:rPr>
          <w:del w:id="329" w:author="kosmos" w:date="2010-12-22T10:57:00Z"/>
        </w:rPr>
      </w:pPr>
      <w:del w:id="330" w:author="kosmos" w:date="2010-12-22T10:57:00Z">
        <w:r w:rsidRPr="000263FF">
          <w:rPr>
            <w:noProof/>
            <w:lang w:eastAsia="de-DE"/>
          </w:rPr>
          <w:pict>
            <v:shape id="_x0000_s1026" type="#_x0000_t32" style="position:absolute;margin-left:56pt;margin-top:11.45pt;width:354.6pt;height:.05pt;z-index:251658240" o:connectortype="straight" strokeweight="2pt"/>
          </w:pict>
        </w:r>
      </w:del>
    </w:p>
    <w:p w:rsidR="004A5D9F" w:rsidRPr="004A5D9F" w:rsidDel="009C0023" w:rsidRDefault="004A5D9F" w:rsidP="009F621F">
      <w:pPr>
        <w:pStyle w:val="KeinLeerraum"/>
        <w:rPr>
          <w:del w:id="331" w:author="kosmos" w:date="2010-12-22T10:57:00Z"/>
          <w:strike/>
          <w:u w:val="single"/>
        </w:rPr>
      </w:pPr>
      <w:del w:id="332" w:author="kosmos" w:date="2010-12-22T10:57:00Z">
        <w:r w:rsidRPr="004A5D9F" w:rsidDel="009C0023">
          <w:rPr>
            <w:strike/>
            <w:bdr w:val="single" w:sz="4" w:space="0" w:color="auto"/>
          </w:rPr>
          <w:delText xml:space="preserve">       </w:delText>
        </w:r>
      </w:del>
    </w:p>
    <w:p w:rsidR="004A5D9F" w:rsidDel="009C0023" w:rsidRDefault="004A5D9F" w:rsidP="009F621F">
      <w:pPr>
        <w:pStyle w:val="KeinLeerraum"/>
        <w:rPr>
          <w:del w:id="333" w:author="kosmos" w:date="2010-12-22T10:57:00Z"/>
        </w:rPr>
      </w:pPr>
    </w:p>
    <w:p w:rsidR="009F621F" w:rsidRPr="004A5D9F" w:rsidDel="009C0023" w:rsidRDefault="009F621F" w:rsidP="009F621F">
      <w:pPr>
        <w:pStyle w:val="KeinLeerraum"/>
        <w:rPr>
          <w:del w:id="334" w:author="kosmos" w:date="2010-12-22T10:57:00Z"/>
          <w:b/>
          <w:sz w:val="44"/>
          <w:szCs w:val="44"/>
        </w:rPr>
      </w:pPr>
      <w:del w:id="335" w:author="kosmos" w:date="2010-12-22T10:57:00Z">
        <w:r w:rsidRPr="004A5D9F" w:rsidDel="009C0023">
          <w:rPr>
            <w:b/>
            <w:sz w:val="44"/>
            <w:szCs w:val="44"/>
          </w:rPr>
          <w:delText>Teilnehmer:</w:delText>
        </w:r>
      </w:del>
    </w:p>
    <w:p w:rsidR="004A5D9F" w:rsidRPr="004A5D9F" w:rsidDel="009C0023" w:rsidRDefault="004A5D9F" w:rsidP="009F621F">
      <w:pPr>
        <w:pStyle w:val="KeinLeerraum"/>
        <w:rPr>
          <w:del w:id="336" w:author="kosmos" w:date="2010-12-22T10:57:00Z"/>
          <w:sz w:val="44"/>
          <w:szCs w:val="44"/>
        </w:rPr>
      </w:pPr>
    </w:p>
    <w:p w:rsidR="009F621F" w:rsidRPr="004A5D9F" w:rsidDel="009C0023" w:rsidRDefault="009F621F" w:rsidP="004A5D9F">
      <w:pPr>
        <w:pStyle w:val="KeinLeerraum"/>
        <w:jc w:val="center"/>
        <w:rPr>
          <w:del w:id="337" w:author="kosmos" w:date="2010-12-22T10:57:00Z"/>
          <w:sz w:val="44"/>
          <w:szCs w:val="44"/>
        </w:rPr>
      </w:pPr>
      <w:del w:id="338" w:author="kosmos" w:date="2010-12-22T10:57:00Z">
        <w:r w:rsidRPr="004A5D9F" w:rsidDel="009C0023">
          <w:rPr>
            <w:sz w:val="44"/>
            <w:szCs w:val="44"/>
          </w:rPr>
          <w:delText>Roman Hochstöger</w:delText>
        </w:r>
        <w:r w:rsidRPr="004A5D9F" w:rsidDel="009C0023">
          <w:rPr>
            <w:sz w:val="44"/>
            <w:szCs w:val="44"/>
          </w:rPr>
          <w:tab/>
        </w:r>
        <w:r w:rsidR="0060774E" w:rsidDel="009C0023">
          <w:rPr>
            <w:sz w:val="44"/>
            <w:szCs w:val="44"/>
          </w:rPr>
          <w:tab/>
        </w:r>
        <w:r w:rsidRPr="004A5D9F" w:rsidDel="009C0023">
          <w:rPr>
            <w:sz w:val="44"/>
            <w:szCs w:val="44"/>
          </w:rPr>
          <w:delText>06</w:delText>
        </w:r>
      </w:del>
      <w:del w:id="339" w:author="kosmos" w:date="2010-07-28T11:48:00Z">
        <w:r w:rsidRPr="004A5D9F" w:rsidDel="00507D42">
          <w:rPr>
            <w:sz w:val="44"/>
            <w:szCs w:val="44"/>
          </w:rPr>
          <w:delText>xxxxx</w:delText>
        </w:r>
        <w:r w:rsidRPr="004A5D9F" w:rsidDel="00507D42">
          <w:rPr>
            <w:sz w:val="44"/>
            <w:szCs w:val="44"/>
          </w:rPr>
          <w:tab/>
        </w:r>
      </w:del>
      <w:del w:id="340" w:author="kosmos" w:date="2010-12-22T10:57:00Z">
        <w:r w:rsidRPr="004A5D9F" w:rsidDel="009C0023">
          <w:rPr>
            <w:sz w:val="44"/>
            <w:szCs w:val="44"/>
          </w:rPr>
          <w:tab/>
          <w:delText>066 932</w:delText>
        </w:r>
      </w:del>
    </w:p>
    <w:p w:rsidR="009F621F" w:rsidRPr="004A5D9F" w:rsidDel="009C0023" w:rsidRDefault="009F621F" w:rsidP="004A5D9F">
      <w:pPr>
        <w:pStyle w:val="KeinLeerraum"/>
        <w:jc w:val="center"/>
        <w:rPr>
          <w:del w:id="341" w:author="kosmos" w:date="2010-12-22T10:57:00Z"/>
          <w:sz w:val="44"/>
          <w:szCs w:val="44"/>
        </w:rPr>
      </w:pPr>
      <w:del w:id="342" w:author="kosmos" w:date="2010-12-22T10:57:00Z">
        <w:r w:rsidRPr="004A5D9F" w:rsidDel="009C0023">
          <w:rPr>
            <w:sz w:val="44"/>
            <w:szCs w:val="44"/>
          </w:rPr>
          <w:delText>Christoph Fuchs</w:delText>
        </w:r>
        <w:r w:rsidRPr="004A5D9F" w:rsidDel="009C0023">
          <w:rPr>
            <w:sz w:val="44"/>
            <w:szCs w:val="44"/>
          </w:rPr>
          <w:tab/>
        </w:r>
        <w:r w:rsidR="0060774E" w:rsidDel="009C0023">
          <w:rPr>
            <w:sz w:val="44"/>
            <w:szCs w:val="44"/>
          </w:rPr>
          <w:tab/>
        </w:r>
        <w:r w:rsidRPr="004A5D9F" w:rsidDel="009C0023">
          <w:rPr>
            <w:sz w:val="44"/>
            <w:szCs w:val="44"/>
          </w:rPr>
          <w:delText>0625267</w:delText>
        </w:r>
        <w:r w:rsidRPr="004A5D9F" w:rsidDel="009C0023">
          <w:rPr>
            <w:sz w:val="44"/>
            <w:szCs w:val="44"/>
          </w:rPr>
          <w:tab/>
          <w:delText>066 932</w:delText>
        </w:r>
      </w:del>
    </w:p>
    <w:p w:rsidR="009F621F" w:rsidRPr="004A5D9F" w:rsidDel="009C0023" w:rsidRDefault="009F621F" w:rsidP="009F621F">
      <w:pPr>
        <w:pStyle w:val="KeinLeerraum"/>
        <w:rPr>
          <w:del w:id="343" w:author="kosmos" w:date="2010-12-22T10:57:00Z"/>
          <w:sz w:val="44"/>
          <w:szCs w:val="44"/>
        </w:rPr>
      </w:pPr>
    </w:p>
    <w:p w:rsidR="004A5D9F" w:rsidDel="009C0023" w:rsidRDefault="004A5D9F" w:rsidP="009F621F">
      <w:pPr>
        <w:pStyle w:val="KeinLeerraum"/>
        <w:rPr>
          <w:del w:id="344" w:author="kosmos" w:date="2010-12-22T10:57:00Z"/>
        </w:rPr>
      </w:pPr>
    </w:p>
    <w:p w:rsidR="004A5D9F" w:rsidDel="009C0023" w:rsidRDefault="004A5D9F" w:rsidP="009F621F">
      <w:pPr>
        <w:pStyle w:val="KeinLeerraum"/>
        <w:rPr>
          <w:del w:id="345" w:author="kosmos" w:date="2010-12-22T10:57:00Z"/>
        </w:rPr>
      </w:pPr>
    </w:p>
    <w:p w:rsidR="009F621F" w:rsidRPr="004A5D9F" w:rsidDel="009C0023" w:rsidRDefault="009F621F" w:rsidP="009F621F">
      <w:pPr>
        <w:pStyle w:val="KeinLeerraum"/>
        <w:rPr>
          <w:del w:id="346" w:author="kosmos" w:date="2010-12-22T10:57:00Z"/>
          <w:sz w:val="36"/>
          <w:szCs w:val="36"/>
        </w:rPr>
      </w:pPr>
      <w:del w:id="347" w:author="kosmos" w:date="2010-12-22T10:57:00Z">
        <w:r w:rsidRPr="004A5D9F" w:rsidDel="009C0023">
          <w:rPr>
            <w:b/>
            <w:sz w:val="36"/>
            <w:szCs w:val="36"/>
          </w:rPr>
          <w:delText>Betreut von:</w:delText>
        </w:r>
        <w:r w:rsidRPr="004A5D9F" w:rsidDel="009C0023">
          <w:rPr>
            <w:sz w:val="36"/>
            <w:szCs w:val="36"/>
          </w:rPr>
          <w:delText xml:space="preserve"> Peter Rautek</w:delText>
        </w:r>
      </w:del>
      <w:del w:id="348" w:author="kosmos" w:date="2010-07-28T13:27:00Z">
        <w:r w:rsidR="00C33C7D" w:rsidRPr="004A5D9F" w:rsidDel="00342C44">
          <w:rPr>
            <w:sz w:val="36"/>
            <w:szCs w:val="36"/>
          </w:rPr>
          <w:delText>, Julia Fritz</w:delText>
        </w:r>
      </w:del>
    </w:p>
    <w:p w:rsidR="00000000" w:rsidRDefault="009F621F">
      <w:pPr>
        <w:pStyle w:val="berschrift1"/>
        <w:numPr>
          <w:ilvl w:val="0"/>
          <w:numId w:val="4"/>
        </w:numPr>
        <w:rPr>
          <w:del w:id="349" w:author="kosmos" w:date="2010-07-28T11:54:00Z"/>
        </w:rPr>
        <w:pPrChange w:id="350" w:author="Ace" w:date="2010-08-10T12:36:00Z">
          <w:pPr/>
        </w:pPrChange>
      </w:pPr>
      <w:del w:id="351" w:author="kosmos" w:date="2010-12-22T10:57:00Z">
        <w:r w:rsidDel="009C0023">
          <w:br w:type="page"/>
        </w:r>
      </w:del>
    </w:p>
    <w:p w:rsidR="000263FF" w:rsidRDefault="004450E1" w:rsidP="000263FF">
      <w:pPr>
        <w:pStyle w:val="berschrift1"/>
        <w:numPr>
          <w:ilvl w:val="0"/>
          <w:numId w:val="4"/>
        </w:numPr>
        <w:rPr>
          <w:del w:id="352" w:author="kosmos" w:date="2010-12-22T10:57:00Z"/>
        </w:rPr>
        <w:pPrChange w:id="353" w:author="Ace" w:date="2010-08-10T12:36:00Z">
          <w:pPr>
            <w:pStyle w:val="berschrift1"/>
            <w:numPr>
              <w:numId w:val="3"/>
            </w:numPr>
            <w:ind w:left="720" w:hanging="360"/>
          </w:pPr>
        </w:pPrChange>
      </w:pPr>
      <w:del w:id="354" w:author="kosmos" w:date="2010-12-22T10:57:00Z">
        <w:r w:rsidDel="009C0023">
          <w:delText>Einleitung</w:delText>
        </w:r>
      </w:del>
    </w:p>
    <w:p w:rsidR="003E3C47" w:rsidDel="009C0023" w:rsidRDefault="008F073E" w:rsidP="009F621F">
      <w:pPr>
        <w:pStyle w:val="KeinLeerraum"/>
        <w:rPr>
          <w:del w:id="355" w:author="kosmos" w:date="2010-12-22T10:57:00Z"/>
        </w:rPr>
      </w:pPr>
      <w:del w:id="356" w:author="kosmos" w:date="2010-12-22T10:57:00Z">
        <w:r w:rsidDel="009C0023">
          <w:delText>Der Einsatz der Bewegungsanalyse ist vielseitig und wird in verschiedenen Bereichen, wie zum Beispiel bei Sp</w:delText>
        </w:r>
        <w:r w:rsidR="00FD15FC" w:rsidDel="009C0023">
          <w:delText>ielkonsolen oder für realistische Animationen von</w:delText>
        </w:r>
        <w:r w:rsidDel="009C0023">
          <w:delText xml:space="preserve"> </w:delText>
        </w:r>
        <w:r w:rsidR="00FD15FC" w:rsidDel="009C0023">
          <w:delText xml:space="preserve">3D-Modells, eingesetzt. Das Ziel dieses Praktikums ist es, </w:delText>
        </w:r>
      </w:del>
      <w:del w:id="357" w:author="kosmos" w:date="2010-07-28T11:57:00Z">
        <w:r w:rsidR="00FD15FC" w:rsidDel="0008580A">
          <w:delText>dass</w:delText>
        </w:r>
      </w:del>
      <w:del w:id="358" w:author="kosmos" w:date="2010-12-22T10:57:00Z">
        <w:r w:rsidR="00FD15FC" w:rsidDel="009C0023">
          <w:delText xml:space="preserve"> spezielle Aktivitäten von einem Smartphon</w:delText>
        </w:r>
      </w:del>
      <w:del w:id="359" w:author="kosmos" w:date="2010-07-28T11:54:00Z">
        <w:r w:rsidR="00FD15FC" w:rsidDel="0008580A">
          <w:delText>e</w:delText>
        </w:r>
      </w:del>
      <w:del w:id="360" w:author="kosmos" w:date="2010-12-22T10:57:00Z">
        <w:r w:rsidR="00FD15FC" w:rsidDel="009C0023">
          <w:delText xml:space="preserve"> mit Hilfe von Analysen der Handbewegungen bzw. Bewegungen des Gerätes erkannt werden.</w:delText>
        </w:r>
      </w:del>
    </w:p>
    <w:p w:rsidR="000263FF" w:rsidRDefault="00021DBE" w:rsidP="000263FF">
      <w:pPr>
        <w:pStyle w:val="Beschriftung"/>
        <w:jc w:val="center"/>
        <w:rPr>
          <w:del w:id="361" w:author="kosmos" w:date="2010-07-28T12:17:00Z"/>
        </w:rPr>
        <w:pPrChange w:id="362" w:author="kosmos" w:date="2010-07-28T12:01:00Z">
          <w:pPr>
            <w:pStyle w:val="KeinLeerraum"/>
          </w:pPr>
        </w:pPrChange>
      </w:pPr>
      <w:del w:id="363" w:author="kosmos" w:date="2010-12-22T10:57:00Z">
        <w:r w:rsidDel="009C0023">
          <w:delText>Im Allgemeinen soll zunächst vom Benutzer die Art der Bewegung gewählt bzw. eingeschränkt werden. Zum Beispiel simuliert der Benutzer den Umgang mit einem Säbel. Nach ausgeführter Bewegung mit dem Smartphone, soll dieses</w:delText>
        </w:r>
        <w:r w:rsidR="00640F9F" w:rsidDel="009C0023">
          <w:delText xml:space="preserve"> im Stande sein</w:delText>
        </w:r>
        <w:r w:rsidDel="009C0023">
          <w:delText xml:space="preserve"> mit Hilfe </w:delText>
        </w:r>
        <w:r w:rsidR="00640F9F" w:rsidDel="009C0023">
          <w:delText xml:space="preserve">der Bewegungsanalyse und </w:delText>
        </w:r>
        <w:r w:rsidDel="009C0023">
          <w:delText xml:space="preserve">eines Klassifikators die </w:delText>
        </w:r>
        <w:r w:rsidR="00640F9F" w:rsidDel="009C0023">
          <w:delText xml:space="preserve">durchgeführte Aktivität so genau wie möglich zu identifizieren. Zusätzlich soll es möglich sein, dass neue Bewegungsmuster hinzugefügt werden können und </w:delText>
        </w:r>
      </w:del>
      <w:del w:id="364" w:author="kosmos" w:date="2010-07-29T23:04:00Z">
        <w:r w:rsidDel="00A212AB">
          <w:delText xml:space="preserve"> </w:delText>
        </w:r>
      </w:del>
      <w:del w:id="365" w:author="kosmos" w:date="2010-12-22T10:57:00Z">
        <w:r w:rsidR="00640F9F" w:rsidDel="009C0023">
          <w:delText>der Klassifikator mit diesen neuen Informationen trainiert werden kann.</w:delText>
        </w:r>
      </w:del>
    </w:p>
    <w:p w:rsidR="003E3C47" w:rsidDel="009C0023" w:rsidRDefault="003E3C47" w:rsidP="009F621F">
      <w:pPr>
        <w:pStyle w:val="KeinLeerraum"/>
        <w:rPr>
          <w:del w:id="366" w:author="kosmos" w:date="2010-12-22T10:57:00Z"/>
        </w:rPr>
      </w:pPr>
    </w:p>
    <w:p w:rsidR="00000000" w:rsidRDefault="004450E1">
      <w:pPr>
        <w:pStyle w:val="berschrift1"/>
        <w:numPr>
          <w:ilvl w:val="0"/>
          <w:numId w:val="4"/>
        </w:numPr>
        <w:rPr>
          <w:del w:id="367" w:author="kosmos" w:date="2010-12-22T10:57:00Z"/>
        </w:rPr>
        <w:pPrChange w:id="368" w:author="Ace" w:date="2010-08-10T12:36:00Z">
          <w:pPr>
            <w:pStyle w:val="berschrift1"/>
            <w:numPr>
              <w:numId w:val="3"/>
            </w:numPr>
            <w:ind w:left="720" w:hanging="360"/>
          </w:pPr>
        </w:pPrChange>
      </w:pPr>
      <w:del w:id="369" w:author="kosmos" w:date="2010-12-22T10:57:00Z">
        <w:r w:rsidDel="009C0023">
          <w:delText>Bereits bekannte Projekte, Dokumentationen und wissenschaftliche Ausarbeitungen</w:delText>
        </w:r>
      </w:del>
    </w:p>
    <w:p w:rsidR="00066D06" w:rsidDel="009C0023" w:rsidRDefault="00DD2E20" w:rsidP="009F621F">
      <w:pPr>
        <w:pStyle w:val="KeinLeerraum"/>
        <w:rPr>
          <w:del w:id="370" w:author="kosmos" w:date="2010-12-22T10:57:00Z"/>
        </w:rPr>
      </w:pPr>
      <w:del w:id="371" w:author="kosmos" w:date="2010-12-22T10:57:00Z">
        <w:r w:rsidDel="009C0023">
          <w:delText xml:space="preserve">Wissenschaftliche Publikationen über Bewegungsanalyse bzw. </w:delText>
        </w:r>
        <w:r w:rsidR="00066D06" w:rsidDel="009C0023">
          <w:delText>Aktivitätserkennung dienen als Grundlage um sich einen Überblick über mögliche Vorgehensweisen zu verschaffen. Außerdem ist es wichtig</w:delText>
        </w:r>
      </w:del>
      <w:del w:id="372" w:author="kosmos" w:date="2010-07-29T23:05:00Z">
        <w:r w:rsidR="00066D06" w:rsidDel="00A212AB">
          <w:delText xml:space="preserve"> </w:delText>
        </w:r>
      </w:del>
      <w:del w:id="373" w:author="kosmos" w:date="2010-12-22T10:57:00Z">
        <w:r w:rsidR="00066D06" w:rsidDel="009C0023">
          <w:delText>die Erfahrungen von anderen aus bereits durchgeführten Projekten in diesem speziellen Gebiet zu berücksichtigen um etwaige Probleme (zum Beispiel mit der Hardware) zu umgehen.</w:delText>
        </w:r>
      </w:del>
    </w:p>
    <w:p w:rsidR="00066D06" w:rsidDel="009C0023" w:rsidRDefault="00066D06" w:rsidP="009F621F">
      <w:pPr>
        <w:pStyle w:val="KeinLeerraum"/>
        <w:rPr>
          <w:del w:id="374" w:author="kosmos" w:date="2010-12-22T10:57:00Z"/>
        </w:rPr>
      </w:pPr>
    </w:p>
    <w:p w:rsidR="00730FE6" w:rsidRPr="00453EDB" w:rsidDel="009C0023" w:rsidRDefault="00066D06" w:rsidP="009F621F">
      <w:pPr>
        <w:pStyle w:val="KeinLeerraum"/>
        <w:rPr>
          <w:del w:id="375" w:author="kosmos" w:date="2010-12-22T10:57:00Z"/>
          <w:b/>
          <w:u w:val="single"/>
        </w:rPr>
      </w:pPr>
      <w:del w:id="376" w:author="kosmos" w:date="2010-12-22T10:57:00Z">
        <w:r w:rsidRPr="00453EDB" w:rsidDel="009C0023">
          <w:rPr>
            <w:b/>
            <w:u w:val="single"/>
          </w:rPr>
          <w:delText>Die folgenden Quellen zeigen das Ergebnis unserer Recherche auf:</w:delText>
        </w:r>
      </w:del>
    </w:p>
    <w:p w:rsidR="003E3C47" w:rsidRPr="00B12F0E" w:rsidDel="009C0023" w:rsidRDefault="000263FF" w:rsidP="00066D06">
      <w:pPr>
        <w:pStyle w:val="KeinLeerraum"/>
        <w:numPr>
          <w:ilvl w:val="0"/>
          <w:numId w:val="1"/>
        </w:numPr>
        <w:rPr>
          <w:del w:id="377" w:author="kosmos" w:date="2010-12-22T10:57:00Z"/>
          <w:lang w:val="en-US"/>
          <w:rPrChange w:id="378" w:author="Ace" w:date="2010-08-10T12:34:00Z">
            <w:rPr>
              <w:del w:id="379" w:author="kosmos" w:date="2010-12-22T10:57:00Z"/>
            </w:rPr>
          </w:rPrChange>
        </w:rPr>
      </w:pPr>
      <w:del w:id="380" w:author="kosmos" w:date="2010-12-22T10:57:00Z">
        <w:r w:rsidRPr="000263FF">
          <w:rPr>
            <w:lang w:val="en-US"/>
            <w:rPrChange w:id="381" w:author="Ace" w:date="2010-08-10T12:34:00Z">
              <w:rPr>
                <w:rFonts w:asciiTheme="majorHAnsi" w:eastAsiaTheme="majorEastAsia" w:hAnsiTheme="majorHAnsi" w:cstheme="majorBidi"/>
                <w:b/>
                <w:bCs/>
                <w:color w:val="365F91" w:themeColor="accent1" w:themeShade="BF"/>
                <w:sz w:val="28"/>
                <w:szCs w:val="28"/>
              </w:rPr>
            </w:rPrChange>
          </w:rPr>
          <w:delText>Titel:</w:delText>
        </w:r>
      </w:del>
    </w:p>
    <w:p w:rsidR="002F3876" w:rsidRPr="00B12F0E" w:rsidDel="006E3B70" w:rsidRDefault="000263FF" w:rsidP="002F3876">
      <w:pPr>
        <w:pStyle w:val="KeinLeerraum"/>
        <w:ind w:left="750"/>
        <w:rPr>
          <w:del w:id="382" w:author="kosmos" w:date="2010-07-30T12:15:00Z"/>
          <w:lang w:val="en-US"/>
          <w:rPrChange w:id="383" w:author="Ace" w:date="2010-08-10T12:34:00Z">
            <w:rPr>
              <w:del w:id="384" w:author="kosmos" w:date="2010-07-30T12:15:00Z"/>
            </w:rPr>
          </w:rPrChange>
        </w:rPr>
      </w:pPr>
      <w:del w:id="385" w:author="kosmos" w:date="2010-12-22T10:57:00Z">
        <w:r w:rsidRPr="000263FF">
          <w:rPr>
            <w:lang w:val="en-US"/>
            <w:rPrChange w:id="386" w:author="Ace" w:date="2010-08-10T12:34:00Z">
              <w:rPr>
                <w:rFonts w:asciiTheme="majorHAnsi" w:eastAsiaTheme="majorEastAsia" w:hAnsiTheme="majorHAnsi" w:cstheme="majorBidi"/>
                <w:b/>
                <w:bCs/>
                <w:color w:val="365F91" w:themeColor="accent1" w:themeShade="BF"/>
                <w:sz w:val="28"/>
                <w:szCs w:val="28"/>
              </w:rPr>
            </w:rPrChange>
          </w:rPr>
          <w:delText>Autor:</w:delText>
        </w:r>
      </w:del>
    </w:p>
    <w:p w:rsidR="0063482E" w:rsidRDefault="000263FF">
      <w:pPr>
        <w:pStyle w:val="KeinLeerraum"/>
        <w:ind w:left="750"/>
        <w:rPr>
          <w:del w:id="387" w:author="kosmos" w:date="2010-07-30T12:16:00Z"/>
        </w:rPr>
      </w:pPr>
      <w:del w:id="388" w:author="kosmos" w:date="2010-07-30T12:15:00Z">
        <w:r w:rsidRPr="000263FF">
          <w:rPr>
            <w:lang w:val="en-US"/>
            <w:rPrChange w:id="389" w:author="Ace" w:date="2010-08-10T12:34:00Z">
              <w:rPr>
                <w:rFonts w:asciiTheme="majorHAnsi" w:eastAsiaTheme="majorEastAsia" w:hAnsiTheme="majorHAnsi" w:cstheme="majorBidi"/>
                <w:b/>
                <w:bCs/>
                <w:color w:val="365F91" w:themeColor="accent1" w:themeShade="BF"/>
                <w:sz w:val="28"/>
                <w:szCs w:val="28"/>
              </w:rPr>
            </w:rPrChange>
          </w:rPr>
          <w:delText>Quelle:</w:delText>
        </w:r>
      </w:del>
    </w:p>
    <w:p w:rsidR="002F3876" w:rsidDel="009C0023" w:rsidRDefault="002F3876" w:rsidP="002F3876">
      <w:pPr>
        <w:pStyle w:val="KeinLeerraum"/>
        <w:rPr>
          <w:del w:id="390" w:author="kosmos" w:date="2010-12-22T10:57:00Z"/>
        </w:rPr>
      </w:pPr>
    </w:p>
    <w:p w:rsidR="002F3876" w:rsidRPr="00B12F0E" w:rsidDel="009C0023" w:rsidRDefault="000263FF" w:rsidP="002F3876">
      <w:pPr>
        <w:pStyle w:val="KeinLeerraum"/>
        <w:numPr>
          <w:ilvl w:val="0"/>
          <w:numId w:val="1"/>
        </w:numPr>
        <w:rPr>
          <w:del w:id="391" w:author="kosmos" w:date="2010-12-22T10:57:00Z"/>
          <w:lang w:val="en-US"/>
          <w:rPrChange w:id="392" w:author="Ace" w:date="2010-08-10T12:34:00Z">
            <w:rPr>
              <w:del w:id="393" w:author="kosmos" w:date="2010-12-22T10:57:00Z"/>
            </w:rPr>
          </w:rPrChange>
        </w:rPr>
      </w:pPr>
      <w:del w:id="394" w:author="kosmos" w:date="2010-12-22T10:57:00Z">
        <w:r w:rsidRPr="000263FF">
          <w:rPr>
            <w:lang w:val="en-US"/>
            <w:rPrChange w:id="395" w:author="Ace" w:date="2010-08-10T12:34:00Z">
              <w:rPr>
                <w:rFonts w:asciiTheme="majorHAnsi" w:eastAsiaTheme="majorEastAsia" w:hAnsiTheme="majorHAnsi" w:cstheme="majorBidi"/>
                <w:b/>
                <w:bCs/>
                <w:color w:val="365F91" w:themeColor="accent1" w:themeShade="BF"/>
                <w:sz w:val="28"/>
                <w:szCs w:val="28"/>
              </w:rPr>
            </w:rPrChange>
          </w:rPr>
          <w:delText>Titel:</w:delText>
        </w:r>
      </w:del>
    </w:p>
    <w:p w:rsidR="002F3876" w:rsidRPr="00B12F0E" w:rsidDel="009C0023" w:rsidRDefault="000263FF" w:rsidP="002F3876">
      <w:pPr>
        <w:pStyle w:val="KeinLeerraum"/>
        <w:ind w:left="750"/>
        <w:rPr>
          <w:del w:id="396" w:author="kosmos" w:date="2010-12-22T10:57:00Z"/>
          <w:lang w:val="en-US"/>
          <w:rPrChange w:id="397" w:author="Ace" w:date="2010-08-10T12:34:00Z">
            <w:rPr>
              <w:del w:id="398" w:author="kosmos" w:date="2010-12-22T10:57:00Z"/>
            </w:rPr>
          </w:rPrChange>
        </w:rPr>
      </w:pPr>
      <w:del w:id="399" w:author="kosmos" w:date="2010-12-22T10:57:00Z">
        <w:r w:rsidRPr="000263FF">
          <w:rPr>
            <w:lang w:val="en-US"/>
            <w:rPrChange w:id="400" w:author="Ace" w:date="2010-08-10T12:34:00Z">
              <w:rPr>
                <w:rFonts w:asciiTheme="majorHAnsi" w:eastAsiaTheme="majorEastAsia" w:hAnsiTheme="majorHAnsi" w:cstheme="majorBidi"/>
                <w:b/>
                <w:bCs/>
                <w:color w:val="365F91" w:themeColor="accent1" w:themeShade="BF"/>
                <w:sz w:val="28"/>
                <w:szCs w:val="28"/>
              </w:rPr>
            </w:rPrChange>
          </w:rPr>
          <w:delText>Autor:</w:delText>
        </w:r>
      </w:del>
    </w:p>
    <w:p w:rsidR="002F3876" w:rsidDel="009C0023" w:rsidRDefault="002F3876" w:rsidP="002F3876">
      <w:pPr>
        <w:pStyle w:val="KeinLeerraum"/>
        <w:ind w:left="750"/>
        <w:rPr>
          <w:del w:id="401" w:author="kosmos" w:date="2010-12-22T10:57:00Z"/>
        </w:rPr>
      </w:pPr>
      <w:del w:id="402" w:author="kosmos" w:date="2010-12-22T10:57:00Z">
        <w:r w:rsidDel="009C0023">
          <w:delText>Quelle:</w:delText>
        </w:r>
      </w:del>
    </w:p>
    <w:p w:rsidR="002F3876" w:rsidDel="009C0023" w:rsidRDefault="002F3876" w:rsidP="002F3876">
      <w:pPr>
        <w:pStyle w:val="KeinLeerraum"/>
        <w:rPr>
          <w:del w:id="403" w:author="kosmos" w:date="2010-12-22T10:57:00Z"/>
        </w:rPr>
      </w:pPr>
    </w:p>
    <w:p w:rsidR="002F3876" w:rsidRPr="00B12F0E" w:rsidDel="009C0023" w:rsidRDefault="000263FF" w:rsidP="002F3876">
      <w:pPr>
        <w:pStyle w:val="KeinLeerraum"/>
        <w:numPr>
          <w:ilvl w:val="0"/>
          <w:numId w:val="1"/>
        </w:numPr>
        <w:rPr>
          <w:del w:id="404" w:author="kosmos" w:date="2010-12-22T10:57:00Z"/>
          <w:lang w:val="en-US"/>
          <w:rPrChange w:id="405" w:author="Ace" w:date="2010-08-10T12:34:00Z">
            <w:rPr>
              <w:del w:id="406" w:author="kosmos" w:date="2010-12-22T10:57:00Z"/>
            </w:rPr>
          </w:rPrChange>
        </w:rPr>
      </w:pPr>
      <w:del w:id="407" w:author="kosmos" w:date="2010-12-22T10:57:00Z">
        <w:r w:rsidRPr="000263FF">
          <w:rPr>
            <w:lang w:val="en-US"/>
            <w:rPrChange w:id="408" w:author="Ace" w:date="2010-08-10T12:34:00Z">
              <w:rPr>
                <w:rFonts w:asciiTheme="majorHAnsi" w:eastAsiaTheme="majorEastAsia" w:hAnsiTheme="majorHAnsi" w:cstheme="majorBidi"/>
                <w:b/>
                <w:bCs/>
                <w:color w:val="365F91" w:themeColor="accent1" w:themeShade="BF"/>
                <w:sz w:val="28"/>
                <w:szCs w:val="28"/>
              </w:rPr>
            </w:rPrChange>
          </w:rPr>
          <w:delText>Titel:</w:delText>
        </w:r>
      </w:del>
    </w:p>
    <w:p w:rsidR="002F3876" w:rsidRPr="00B12F0E" w:rsidDel="009C0023" w:rsidRDefault="000263FF" w:rsidP="002F3876">
      <w:pPr>
        <w:pStyle w:val="KeinLeerraum"/>
        <w:ind w:left="750"/>
        <w:rPr>
          <w:del w:id="409" w:author="kosmos" w:date="2010-12-22T10:57:00Z"/>
          <w:lang w:val="en-US"/>
          <w:rPrChange w:id="410" w:author="Ace" w:date="2010-08-10T12:34:00Z">
            <w:rPr>
              <w:del w:id="411" w:author="kosmos" w:date="2010-12-22T10:57:00Z"/>
            </w:rPr>
          </w:rPrChange>
        </w:rPr>
      </w:pPr>
      <w:del w:id="412" w:author="kosmos" w:date="2010-12-22T10:57:00Z">
        <w:r w:rsidRPr="000263FF">
          <w:rPr>
            <w:lang w:val="en-US"/>
            <w:rPrChange w:id="413" w:author="Ace" w:date="2010-08-10T12:34:00Z">
              <w:rPr>
                <w:rFonts w:asciiTheme="majorHAnsi" w:eastAsiaTheme="majorEastAsia" w:hAnsiTheme="majorHAnsi" w:cstheme="majorBidi"/>
                <w:b/>
                <w:bCs/>
                <w:color w:val="365F91" w:themeColor="accent1" w:themeShade="BF"/>
                <w:sz w:val="28"/>
                <w:szCs w:val="28"/>
              </w:rPr>
            </w:rPrChange>
          </w:rPr>
          <w:delText>Autor:</w:delText>
        </w:r>
      </w:del>
    </w:p>
    <w:p w:rsidR="002F3876" w:rsidDel="009C0023" w:rsidRDefault="002F3876" w:rsidP="002F3876">
      <w:pPr>
        <w:pStyle w:val="KeinLeerraum"/>
        <w:ind w:left="750"/>
        <w:rPr>
          <w:del w:id="414" w:author="kosmos" w:date="2010-12-22T10:57:00Z"/>
        </w:rPr>
      </w:pPr>
      <w:del w:id="415" w:author="kosmos" w:date="2010-12-22T10:57:00Z">
        <w:r w:rsidDel="009C0023">
          <w:delText>Quelle:</w:delText>
        </w:r>
      </w:del>
    </w:p>
    <w:p w:rsidR="003E3C47" w:rsidDel="009C0023" w:rsidRDefault="003E3C47" w:rsidP="009F621F">
      <w:pPr>
        <w:pStyle w:val="KeinLeerraum"/>
        <w:rPr>
          <w:ins w:id="416" w:author="Ace" w:date="2010-08-10T12:37:00Z"/>
          <w:del w:id="417" w:author="kosmos" w:date="2010-12-22T10:57:00Z"/>
          <w:b/>
        </w:rPr>
      </w:pPr>
    </w:p>
    <w:p w:rsidR="00000000" w:rsidRDefault="000263FF">
      <w:pPr>
        <w:pStyle w:val="Listenabsatz"/>
        <w:numPr>
          <w:ilvl w:val="0"/>
          <w:numId w:val="1"/>
        </w:numPr>
        <w:autoSpaceDE w:val="0"/>
        <w:autoSpaceDN w:val="0"/>
        <w:adjustRightInd w:val="0"/>
        <w:spacing w:after="0" w:line="240" w:lineRule="auto"/>
        <w:rPr>
          <w:ins w:id="418" w:author="Ace" w:date="2010-08-10T12:37:00Z"/>
          <w:del w:id="419" w:author="kosmos" w:date="2010-12-22T10:57:00Z"/>
          <w:rPrChange w:id="420" w:author="Ace" w:date="2010-08-10T12:39:00Z">
            <w:rPr>
              <w:ins w:id="421" w:author="Ace" w:date="2010-08-10T12:37:00Z"/>
              <w:del w:id="422" w:author="kosmos" w:date="2010-12-22T10:57:00Z"/>
              <w:lang w:val="en-US"/>
            </w:rPr>
          </w:rPrChange>
        </w:rPr>
        <w:pPrChange w:id="423" w:author="Ace" w:date="2010-08-10T12:39:00Z">
          <w:pPr>
            <w:pStyle w:val="KeinLeerraum"/>
            <w:numPr>
              <w:numId w:val="1"/>
            </w:numPr>
            <w:ind w:left="750" w:hanging="360"/>
          </w:pPr>
        </w:pPrChange>
      </w:pPr>
      <w:ins w:id="424" w:author="Ace" w:date="2010-08-10T12:37:00Z">
        <w:del w:id="425" w:author="kosmos" w:date="2010-12-22T10:57:00Z">
          <w:r w:rsidRPr="000263FF">
            <w:rPr>
              <w:rPrChange w:id="426" w:author="Ace" w:date="2010-08-10T12:39:00Z">
                <w:rPr>
                  <w:lang w:val="en-US"/>
                </w:rPr>
              </w:rPrChange>
            </w:rPr>
            <w:delText xml:space="preserve">Titel: </w:delText>
          </w:r>
        </w:del>
      </w:ins>
      <w:ins w:id="427" w:author="Ace" w:date="2010-08-10T12:39:00Z">
        <w:del w:id="428" w:author="kosmos" w:date="2010-12-22T10:57:00Z">
          <w:r w:rsidR="0063482E" w:rsidDel="009C0023">
            <w:delText>Pers</w:delText>
          </w:r>
          <w:r w:rsidR="00B12F0E" w:rsidDel="009C0023">
            <w:delText>ö</w:delText>
          </w:r>
          <w:r w:rsidRPr="000263FF">
            <w:rPr>
              <w:rPrChange w:id="429" w:author="Ace" w:date="2010-08-10T12:39:00Z">
                <w:rPr>
                  <w:rFonts w:ascii="CMR17" w:hAnsi="CMR17" w:cs="CMR17"/>
                  <w:sz w:val="50"/>
                  <w:szCs w:val="50"/>
                </w:rPr>
              </w:rPrChange>
            </w:rPr>
            <w:delText>nliche Positionsbestimmung mi</w:delText>
          </w:r>
          <w:r w:rsidR="00B12F0E" w:rsidDel="009C0023">
            <w:delText xml:space="preserve"> </w:delText>
          </w:r>
          <w:r w:rsidRPr="000263FF">
            <w:rPr>
              <w:rPrChange w:id="430" w:author="Ace" w:date="2010-08-10T12:39:00Z">
                <w:rPr>
                  <w:rFonts w:ascii="CMR17" w:hAnsi="CMR17" w:cs="CMR17"/>
                  <w:sz w:val="50"/>
                  <w:szCs w:val="50"/>
                </w:rPr>
              </w:rPrChange>
            </w:rPr>
            <w:delText>Beschleunigungssensoren</w:delText>
          </w:r>
        </w:del>
      </w:ins>
    </w:p>
    <w:p w:rsidR="00B12F0E" w:rsidRPr="00B12F0E" w:rsidDel="009C0023" w:rsidRDefault="00B12F0E" w:rsidP="00B12F0E">
      <w:pPr>
        <w:pStyle w:val="KeinLeerraum"/>
        <w:ind w:left="750"/>
        <w:rPr>
          <w:ins w:id="431" w:author="Ace" w:date="2010-08-10T12:37:00Z"/>
          <w:del w:id="432" w:author="kosmos" w:date="2010-12-22T10:57:00Z"/>
          <w:lang w:val="en-US"/>
        </w:rPr>
      </w:pPr>
      <w:ins w:id="433" w:author="Ace" w:date="2010-08-10T12:37:00Z">
        <w:del w:id="434" w:author="kosmos" w:date="2010-12-22T10:57:00Z">
          <w:r w:rsidRPr="00B12F0E" w:rsidDel="009C0023">
            <w:rPr>
              <w:lang w:val="en-US"/>
            </w:rPr>
            <w:delText xml:space="preserve">Autor: </w:delText>
          </w:r>
        </w:del>
      </w:ins>
      <w:ins w:id="435" w:author="Ace" w:date="2010-08-10T12:40:00Z">
        <w:del w:id="436" w:author="kosmos" w:date="2010-12-22T10:57:00Z">
          <w:r w:rsidDel="009C0023">
            <w:rPr>
              <w:lang w:val="en-US"/>
            </w:rPr>
            <w:delText>Michael Dippold</w:delText>
          </w:r>
        </w:del>
      </w:ins>
    </w:p>
    <w:p w:rsidR="00000000" w:rsidRDefault="00B12F0E">
      <w:pPr>
        <w:pStyle w:val="KeinLeerraum"/>
        <w:ind w:firstLine="708"/>
        <w:rPr>
          <w:ins w:id="437" w:author="Ace" w:date="2010-08-10T12:37:00Z"/>
          <w:del w:id="438" w:author="kosmos" w:date="2010-12-22T10:57:00Z"/>
        </w:rPr>
        <w:pPrChange w:id="439" w:author="Ace" w:date="2010-08-10T12:37:00Z">
          <w:pPr>
            <w:pStyle w:val="KeinLeerraum"/>
          </w:pPr>
        </w:pPrChange>
      </w:pPr>
      <w:ins w:id="440" w:author="Ace" w:date="2010-08-10T12:37:00Z">
        <w:del w:id="441" w:author="kosmos" w:date="2010-12-22T10:57:00Z">
          <w:r w:rsidDel="009C0023">
            <w:delText xml:space="preserve">Quelle: </w:delText>
          </w:r>
        </w:del>
      </w:ins>
      <w:ins w:id="442" w:author="Ace" w:date="2010-08-10T12:38:00Z">
        <w:del w:id="443" w:author="kosmos" w:date="2010-12-22T10:57:00Z">
          <w:r w:rsidR="000263FF" w:rsidDel="009C0023">
            <w:fldChar w:fldCharType="begin"/>
          </w:r>
          <w:r w:rsidDel="009C0023">
            <w:delInstrText xml:space="preserve"> HYPERLINK "http://auriga.wearlab.de/~midi/leica/Diplom_MiDi.pdf" </w:delInstrText>
          </w:r>
          <w:r w:rsidR="000263FF" w:rsidDel="009C0023">
            <w:fldChar w:fldCharType="separate"/>
          </w:r>
          <w:r w:rsidRPr="00B12F0E" w:rsidDel="009C0023">
            <w:rPr>
              <w:rStyle w:val="Hyperlink"/>
            </w:rPr>
            <w:delText>http://auriga.wearlab.de/~midi/leica/Diplom_MiDi.pdf</w:delText>
          </w:r>
          <w:r w:rsidR="000263FF" w:rsidDel="009C0023">
            <w:fldChar w:fldCharType="end"/>
          </w:r>
        </w:del>
      </w:ins>
    </w:p>
    <w:p w:rsidR="00000000" w:rsidRDefault="00486EBA">
      <w:pPr>
        <w:pStyle w:val="KeinLeerraum"/>
        <w:ind w:firstLine="708"/>
        <w:rPr>
          <w:ins w:id="444" w:author="Ace" w:date="2010-08-10T12:37:00Z"/>
          <w:del w:id="445" w:author="kosmos" w:date="2010-12-22T10:57:00Z"/>
        </w:rPr>
        <w:pPrChange w:id="446" w:author="Ace" w:date="2010-08-10T12:37:00Z">
          <w:pPr>
            <w:pStyle w:val="KeinLeerraum"/>
          </w:pPr>
        </w:pPrChange>
      </w:pPr>
    </w:p>
    <w:p w:rsidR="00000000" w:rsidRDefault="000263FF">
      <w:pPr>
        <w:pStyle w:val="Listenabsatz"/>
        <w:numPr>
          <w:ilvl w:val="0"/>
          <w:numId w:val="1"/>
        </w:numPr>
        <w:autoSpaceDE w:val="0"/>
        <w:autoSpaceDN w:val="0"/>
        <w:adjustRightInd w:val="0"/>
        <w:spacing w:after="0" w:line="240" w:lineRule="auto"/>
        <w:rPr>
          <w:ins w:id="447" w:author="Ace" w:date="2010-08-10T12:37:00Z"/>
          <w:del w:id="448" w:author="kosmos" w:date="2010-12-22T10:57:00Z"/>
          <w:rPrChange w:id="449" w:author="Ace" w:date="2010-08-10T12:41:00Z">
            <w:rPr>
              <w:ins w:id="450" w:author="Ace" w:date="2010-08-10T12:37:00Z"/>
              <w:del w:id="451" w:author="kosmos" w:date="2010-12-22T10:57:00Z"/>
              <w:lang w:val="en-US"/>
            </w:rPr>
          </w:rPrChange>
        </w:rPr>
        <w:pPrChange w:id="452" w:author="Ace" w:date="2010-08-10T12:41:00Z">
          <w:pPr>
            <w:pStyle w:val="KeinLeerraum"/>
            <w:numPr>
              <w:numId w:val="1"/>
            </w:numPr>
            <w:ind w:left="750" w:hanging="360"/>
          </w:pPr>
        </w:pPrChange>
      </w:pPr>
      <w:ins w:id="453" w:author="Ace" w:date="2010-08-10T12:37:00Z">
        <w:del w:id="454" w:author="kosmos" w:date="2010-12-22T10:57:00Z">
          <w:r w:rsidRPr="000263FF">
            <w:rPr>
              <w:rPrChange w:id="455" w:author="Ace" w:date="2010-08-10T12:41:00Z">
                <w:rPr>
                  <w:lang w:val="en-US"/>
                </w:rPr>
              </w:rPrChange>
            </w:rPr>
            <w:delText xml:space="preserve">Titel: </w:delText>
          </w:r>
        </w:del>
      </w:ins>
      <w:ins w:id="456" w:author="Ace" w:date="2010-08-10T12:41:00Z">
        <w:del w:id="457" w:author="kosmos" w:date="2010-12-22T10:57:00Z">
          <w:r w:rsidRPr="000263FF">
            <w:rPr>
              <w:rPrChange w:id="458" w:author="Ace" w:date="2010-08-10T12:41:00Z">
                <w:rPr>
                  <w:rFonts w:ascii="CMR12" w:hAnsi="CMR12" w:cs="CMR12"/>
                  <w:sz w:val="29"/>
                  <w:szCs w:val="29"/>
                </w:rPr>
              </w:rPrChange>
            </w:rPr>
            <w:delText>Beschleunigungsbasierte 3D-Gestenerkennung mit dem Wii-Controller</w:delText>
          </w:r>
        </w:del>
      </w:ins>
    </w:p>
    <w:p w:rsidR="00B12F0E" w:rsidRPr="00B12F0E" w:rsidDel="009C0023" w:rsidRDefault="000263FF" w:rsidP="00B12F0E">
      <w:pPr>
        <w:pStyle w:val="KeinLeerraum"/>
        <w:ind w:left="750"/>
        <w:rPr>
          <w:ins w:id="459" w:author="Ace" w:date="2010-08-10T12:37:00Z"/>
          <w:del w:id="460" w:author="kosmos" w:date="2010-12-22T10:57:00Z"/>
          <w:rPrChange w:id="461" w:author="Ace" w:date="2010-08-10T12:41:00Z">
            <w:rPr>
              <w:ins w:id="462" w:author="Ace" w:date="2010-08-10T12:37:00Z"/>
              <w:del w:id="463" w:author="kosmos" w:date="2010-12-22T10:57:00Z"/>
              <w:lang w:val="en-US"/>
            </w:rPr>
          </w:rPrChange>
        </w:rPr>
      </w:pPr>
      <w:ins w:id="464" w:author="Ace" w:date="2010-08-10T12:37:00Z">
        <w:del w:id="465" w:author="kosmos" w:date="2010-12-22T10:57:00Z">
          <w:r w:rsidRPr="000263FF">
            <w:rPr>
              <w:rPrChange w:id="466" w:author="Ace" w:date="2010-08-10T12:41:00Z">
                <w:rPr>
                  <w:lang w:val="en-US"/>
                </w:rPr>
              </w:rPrChange>
            </w:rPr>
            <w:delText xml:space="preserve">Autor: </w:delText>
          </w:r>
        </w:del>
      </w:ins>
      <w:ins w:id="467" w:author="Ace" w:date="2010-08-10T12:40:00Z">
        <w:del w:id="468" w:author="kosmos" w:date="2010-12-22T10:57:00Z">
          <w:r w:rsidRPr="000263FF">
            <w:rPr>
              <w:rPrChange w:id="469" w:author="Ace" w:date="2010-08-10T12:41:00Z">
                <w:rPr>
                  <w:lang w:val="en-US"/>
                </w:rPr>
              </w:rPrChange>
            </w:rPr>
            <w:delText>Benjamin Po</w:delText>
          </w:r>
        </w:del>
      </w:ins>
      <w:ins w:id="470" w:author="Ace" w:date="2010-08-10T12:41:00Z">
        <w:del w:id="471" w:author="kosmos" w:date="2010-12-22T10:57:00Z">
          <w:r w:rsidRPr="000263FF">
            <w:rPr>
              <w:rPrChange w:id="472" w:author="Ace" w:date="2010-08-10T12:41:00Z">
                <w:rPr>
                  <w:lang w:val="en-US"/>
                </w:rPr>
              </w:rPrChange>
            </w:rPr>
            <w:delText>ppinga</w:delText>
          </w:r>
        </w:del>
      </w:ins>
    </w:p>
    <w:p w:rsidR="003E7345" w:rsidDel="009C0023" w:rsidRDefault="00B12F0E" w:rsidP="009F621F">
      <w:pPr>
        <w:pStyle w:val="KeinLeerraum"/>
        <w:rPr>
          <w:ins w:id="473" w:author="Ace" w:date="2010-08-10T12:42:00Z"/>
          <w:del w:id="474" w:author="kosmos" w:date="2010-12-22T10:57:00Z"/>
          <w:b/>
        </w:rPr>
      </w:pPr>
      <w:ins w:id="475" w:author="Ace" w:date="2010-08-10T12:37:00Z">
        <w:del w:id="476" w:author="kosmos" w:date="2010-12-22T10:57:00Z">
          <w:r w:rsidDel="009C0023">
            <w:delText xml:space="preserve">Quelle: </w:delText>
          </w:r>
        </w:del>
      </w:ins>
      <w:ins w:id="477" w:author="Ace" w:date="2010-08-10T12:42:00Z">
        <w:del w:id="478" w:author="kosmos" w:date="2010-12-22T10:57:00Z">
          <w:r w:rsidR="000263FF" w:rsidDel="009C0023">
            <w:fldChar w:fldCharType="begin"/>
          </w:r>
          <w:r w:rsidDel="009C0023">
            <w:delInstrText xml:space="preserve"> HYPERLINK "http://wiigee.com/download_files/poppinga-ip.pdf" </w:delInstrText>
          </w:r>
          <w:r w:rsidR="000263FF" w:rsidDel="009C0023">
            <w:fldChar w:fldCharType="separate"/>
          </w:r>
          <w:r w:rsidRPr="00B12F0E" w:rsidDel="009C0023">
            <w:rPr>
              <w:rStyle w:val="Hyperlink"/>
            </w:rPr>
            <w:delText>http://wiigee.com/download_files/poppinga-ip.pdf</w:delText>
          </w:r>
          <w:r w:rsidR="000263FF" w:rsidDel="009C0023">
            <w:fldChar w:fldCharType="end"/>
          </w:r>
        </w:del>
      </w:ins>
    </w:p>
    <w:p w:rsidR="00B12F0E" w:rsidRPr="00B12F0E" w:rsidDel="009C0023" w:rsidRDefault="00B12F0E" w:rsidP="00B12F0E">
      <w:pPr>
        <w:pStyle w:val="Listenabsatz"/>
        <w:numPr>
          <w:ilvl w:val="0"/>
          <w:numId w:val="1"/>
        </w:numPr>
        <w:autoSpaceDE w:val="0"/>
        <w:autoSpaceDN w:val="0"/>
        <w:adjustRightInd w:val="0"/>
        <w:spacing w:after="0" w:line="240" w:lineRule="auto"/>
        <w:rPr>
          <w:ins w:id="479" w:author="Ace" w:date="2010-08-10T12:42:00Z"/>
          <w:del w:id="480" w:author="kosmos" w:date="2010-12-22T10:57:00Z"/>
        </w:rPr>
      </w:pPr>
      <w:ins w:id="481" w:author="Ace" w:date="2010-08-10T12:42:00Z">
        <w:del w:id="482" w:author="kosmos" w:date="2010-12-22T10:57:00Z">
          <w:r w:rsidRPr="00B12F0E" w:rsidDel="009C0023">
            <w:delText>Titel: Beschleunigungsbasierte 3D-Gestenerkennung mit dem Wii-Controller</w:delText>
          </w:r>
        </w:del>
      </w:ins>
    </w:p>
    <w:p w:rsidR="00B12F0E" w:rsidRPr="00B12F0E" w:rsidDel="009C0023" w:rsidRDefault="00B12F0E" w:rsidP="00B12F0E">
      <w:pPr>
        <w:pStyle w:val="KeinLeerraum"/>
        <w:ind w:left="750"/>
        <w:rPr>
          <w:ins w:id="483" w:author="Ace" w:date="2010-08-10T12:42:00Z"/>
          <w:del w:id="484" w:author="kosmos" w:date="2010-12-22T10:57:00Z"/>
        </w:rPr>
      </w:pPr>
      <w:ins w:id="485" w:author="Ace" w:date="2010-08-10T12:42:00Z">
        <w:del w:id="486" w:author="kosmos" w:date="2010-12-22T10:57:00Z">
          <w:r w:rsidRPr="00B12F0E" w:rsidDel="009C0023">
            <w:delText>Autor: Benjamin Poppinga</w:delText>
          </w:r>
        </w:del>
      </w:ins>
    </w:p>
    <w:p w:rsidR="00B57A33" w:rsidDel="009C0023" w:rsidRDefault="00B12F0E" w:rsidP="009F621F">
      <w:pPr>
        <w:pStyle w:val="KeinLeerraum"/>
        <w:rPr>
          <w:del w:id="487" w:author="kosmos" w:date="2010-12-22T10:57:00Z"/>
        </w:rPr>
      </w:pPr>
      <w:ins w:id="488" w:author="Ace" w:date="2010-08-10T12:42:00Z">
        <w:del w:id="489" w:author="kosmos" w:date="2010-12-22T10:57:00Z">
          <w:r w:rsidDel="009C0023">
            <w:delText xml:space="preserve">Quelle: </w:delText>
          </w:r>
          <w:r w:rsidR="000263FF" w:rsidDel="009C0023">
            <w:fldChar w:fldCharType="begin"/>
          </w:r>
          <w:r w:rsidDel="009C0023">
            <w:delInstrText xml:space="preserve"> HYPERLINK "http://wiigee.com/download_files/poppinga-ip.pdf" </w:delInstrText>
          </w:r>
          <w:r w:rsidR="000263FF" w:rsidDel="009C0023">
            <w:fldChar w:fldCharType="separate"/>
          </w:r>
          <w:r w:rsidRPr="00B12F0E" w:rsidDel="009C0023">
            <w:rPr>
              <w:rStyle w:val="Hyperlink"/>
            </w:rPr>
            <w:delText>http://wiigee.com/download_files/poppinga-ip.pdf</w:delText>
          </w:r>
          <w:r w:rsidR="000263FF" w:rsidDel="009C0023">
            <w:fldChar w:fldCharType="end"/>
          </w:r>
        </w:del>
      </w:ins>
    </w:p>
    <w:p w:rsidR="00000000" w:rsidRDefault="000C340D">
      <w:pPr>
        <w:pStyle w:val="berschrift1"/>
        <w:numPr>
          <w:ilvl w:val="0"/>
          <w:numId w:val="4"/>
        </w:numPr>
        <w:rPr>
          <w:del w:id="490" w:author="kosmos" w:date="2010-12-22T10:57:00Z"/>
        </w:rPr>
        <w:pPrChange w:id="491" w:author="Ace" w:date="2010-08-10T12:36:00Z">
          <w:pPr>
            <w:pStyle w:val="berschrift1"/>
            <w:numPr>
              <w:numId w:val="3"/>
            </w:numPr>
            <w:ind w:left="720" w:hanging="360"/>
          </w:pPr>
        </w:pPrChange>
      </w:pPr>
      <w:del w:id="492" w:author="kosmos" w:date="2010-12-22T10:57:00Z">
        <w:r w:rsidDel="009C0023">
          <w:delText>Grundlegende Vorgehensweise</w:delText>
        </w:r>
      </w:del>
    </w:p>
    <w:p w:rsidR="00FA1A23" w:rsidDel="009C0023" w:rsidRDefault="00687AE3" w:rsidP="009F621F">
      <w:pPr>
        <w:pStyle w:val="KeinLeerraum"/>
        <w:rPr>
          <w:del w:id="493" w:author="kosmos" w:date="2010-12-22T10:57:00Z"/>
        </w:rPr>
      </w:pPr>
      <w:del w:id="494" w:author="kosmos" w:date="2010-12-22T10:57:00Z">
        <w:r w:rsidDel="009C0023">
          <w:delText xml:space="preserve">Im Prinzip geht es darum, aus der Bewegung des Handys auf die durchgeführte Aktivität zu schließen. </w:delText>
        </w:r>
        <w:r w:rsidR="00FA1A23" w:rsidDel="009C0023">
          <w:delText>Dafür müssen die speziellen Bewegungsdaten, welche von unterschiedlichen Sensoren geliefert werden, analysiert werden.</w:delText>
        </w:r>
      </w:del>
    </w:p>
    <w:p w:rsidR="00FA1A23" w:rsidDel="00B57A33" w:rsidRDefault="00FA1A23" w:rsidP="009F621F">
      <w:pPr>
        <w:pStyle w:val="KeinLeerraum"/>
        <w:rPr>
          <w:del w:id="495" w:author="kosmos" w:date="2010-07-28T12:24:00Z"/>
        </w:rPr>
      </w:pPr>
      <w:del w:id="496" w:author="kosmos" w:date="2010-12-22T10:57:00Z">
        <w:r w:rsidDel="009C0023">
          <w:delText>Mit Hilfe des Beschleunigungs</w:delText>
        </w:r>
      </w:del>
      <w:del w:id="497" w:author="kosmos" w:date="2010-07-28T12:06:00Z">
        <w:r w:rsidDel="00261DEA">
          <w:delText>-, Lage-</w:delText>
        </w:r>
      </w:del>
      <w:del w:id="498" w:author="kosmos" w:date="2010-12-22T10:57:00Z">
        <w:r w:rsidDel="009C0023">
          <w:delText xml:space="preserve"> und des Magnetfeldsensors werden die benötigten Rohdaten ausgelesen.</w:delText>
        </w:r>
        <w:r w:rsidR="006126BF" w:rsidDel="009C0023">
          <w:delText xml:space="preserve"> Die Herausforderung des Projektes besteht darin, aus diesen Daten geeignete Merkmale zu extrahieren um den Klassifikator trainieren zu können.</w:delText>
        </w:r>
      </w:del>
      <w:ins w:id="499" w:author="Ace" w:date="2010-08-29T17:25:00Z">
        <w:del w:id="500" w:author="kosmos" w:date="2010-12-22T10:57:00Z">
          <w:r w:rsidR="00C07A12" w:rsidDel="009C0023">
            <w:delText>33</w:delText>
          </w:r>
        </w:del>
      </w:ins>
      <w:del w:id="501" w:author="kosmos" w:date="2010-07-28T12:23:00Z">
        <w:r w:rsidR="006126BF" w:rsidDel="00B57A33">
          <w:delText xml:space="preserve"> N</w:delText>
        </w:r>
      </w:del>
      <w:del w:id="502" w:author="kosmos" w:date="2010-07-28T12:24:00Z">
        <w:r w:rsidR="006126BF" w:rsidDel="00B57A33">
          <w:delText>ur mit gut gewählten Merkmalen ist es möglich, eine hohe Klassifikationsrate zu erzielen. Außerdem werden dadurch die unzähligen Informationen stark reduziert.</w:delText>
        </w:r>
      </w:del>
    </w:p>
    <w:p w:rsidR="006126BF" w:rsidDel="009C0023" w:rsidRDefault="006126BF" w:rsidP="009F621F">
      <w:pPr>
        <w:pStyle w:val="KeinLeerraum"/>
        <w:rPr>
          <w:del w:id="503" w:author="kosmos" w:date="2010-12-22T10:57:00Z"/>
        </w:rPr>
      </w:pPr>
      <w:del w:id="504" w:author="kosmos" w:date="2010-07-28T12:24:00Z">
        <w:r w:rsidDel="00B57A33">
          <w:delText xml:space="preserve">Das Finden dieser besonderen Eigenschaften stellt sich als äußerst schwierig heraus. Deshalb wird zunächst versucht mit Hilfe einer 3D-Visualisierung der durchgeführten Bewegung des Smartphones im Raum in Echtzeit darzustellen. </w:delText>
        </w:r>
      </w:del>
      <w:del w:id="505" w:author="kosmos" w:date="2010-07-28T12:27:00Z">
        <w:r w:rsidDel="00B57A33">
          <w:delText xml:space="preserve">Man </w:delText>
        </w:r>
      </w:del>
      <w:del w:id="506" w:author="kosmos" w:date="2010-07-28T12:26:00Z">
        <w:r w:rsidDel="00B57A33">
          <w:delText>er</w:delText>
        </w:r>
      </w:del>
      <w:del w:id="507" w:author="kosmos" w:date="2010-07-28T12:27:00Z">
        <w:r w:rsidDel="00B57A33">
          <w:delText>wünscht sich durch neue Erkenntnisse im Bezug auf das Finden geeigneter Merkmale zu erfahren.</w:delText>
        </w:r>
        <w:r w:rsidR="00735164" w:rsidDel="00B57A33">
          <w:delText xml:space="preserve"> </w:delText>
        </w:r>
      </w:del>
      <w:del w:id="508" w:author="kosmos" w:date="2010-12-22T10:57:00Z">
        <w:r w:rsidR="00735164" w:rsidDel="009C0023">
          <w:delText>Bei der Wahl der Merkmale müssen zusätzliche gewisse Eigenschaften betrachtet werde:</w:delText>
        </w:r>
      </w:del>
    </w:p>
    <w:p w:rsidR="00735164" w:rsidDel="009C0023" w:rsidRDefault="00735164" w:rsidP="00735164">
      <w:pPr>
        <w:pStyle w:val="KeinLeerraum"/>
        <w:numPr>
          <w:ilvl w:val="0"/>
          <w:numId w:val="1"/>
        </w:numPr>
        <w:rPr>
          <w:del w:id="509" w:author="kosmos" w:date="2010-12-22T10:57:00Z"/>
        </w:rPr>
      </w:pPr>
      <w:del w:id="510" w:author="kosmos" w:date="2010-12-22T10:57:00Z">
        <w:r w:rsidDel="009C0023">
          <w:delText>Zeitliche Abhängigkeit</w:delText>
        </w:r>
      </w:del>
    </w:p>
    <w:p w:rsidR="00735164" w:rsidDel="009C0023" w:rsidRDefault="00735164" w:rsidP="00735164">
      <w:pPr>
        <w:pStyle w:val="KeinLeerraum"/>
        <w:numPr>
          <w:ilvl w:val="0"/>
          <w:numId w:val="1"/>
        </w:numPr>
        <w:rPr>
          <w:del w:id="511" w:author="kosmos" w:date="2010-12-22T10:57:00Z"/>
        </w:rPr>
      </w:pPr>
      <w:del w:id="512" w:author="kosmos" w:date="2010-12-22T10:57:00Z">
        <w:r w:rsidDel="009C0023">
          <w:delText>Skalierung im Bezug auf  Zeit (Gleiche Aktivitäten können sowohl schnell als auch langsam durchgeführt werden)</w:delText>
        </w:r>
      </w:del>
    </w:p>
    <w:p w:rsidR="00735164" w:rsidDel="009C0023" w:rsidRDefault="00735164" w:rsidP="00735164">
      <w:pPr>
        <w:pStyle w:val="KeinLeerraum"/>
        <w:numPr>
          <w:ilvl w:val="0"/>
          <w:numId w:val="1"/>
        </w:numPr>
        <w:rPr>
          <w:del w:id="513" w:author="kosmos" w:date="2010-12-22T10:57:00Z"/>
        </w:rPr>
      </w:pPr>
      <w:del w:id="514" w:author="kosmos" w:date="2010-12-22T10:57:00Z">
        <w:r w:rsidDel="009C0023">
          <w:delText>Skalierung im Bezug auf Größe der Datenwerte (Gleiche Aktivitäten können sowohl intensiv als auch weniger intensiv durchgeführt werden)</w:delText>
        </w:r>
      </w:del>
    </w:p>
    <w:p w:rsidR="00735164" w:rsidDel="009C0023" w:rsidRDefault="00735164" w:rsidP="00735164">
      <w:pPr>
        <w:pStyle w:val="KeinLeerraum"/>
        <w:ind w:left="750"/>
        <w:rPr>
          <w:del w:id="515" w:author="kosmos" w:date="2010-12-22T10:57:00Z"/>
        </w:rPr>
      </w:pPr>
    </w:p>
    <w:p w:rsidR="006126BF" w:rsidDel="009C0023" w:rsidRDefault="006126BF" w:rsidP="009F621F">
      <w:pPr>
        <w:pStyle w:val="KeinLeerraum"/>
        <w:rPr>
          <w:del w:id="516" w:author="kosmos" w:date="2010-12-22T10:57:00Z"/>
        </w:rPr>
      </w:pPr>
      <w:del w:id="517" w:author="kosmos" w:date="2010-12-22T10:57:00Z">
        <w:r w:rsidDel="009C0023">
          <w:delText xml:space="preserve">Nachdem ein aussagekräftiger Merkmalsvektor gefunden wurde, muss ein Klassifikator </w:delText>
        </w:r>
        <w:r w:rsidR="00735164" w:rsidDel="009C0023">
          <w:delText>mit einem Trainingsset, bestehend aus mehreren Merkmalsvektoren der einzelnen Aktivitäten, trainiert werden.</w:delText>
        </w:r>
      </w:del>
    </w:p>
    <w:p w:rsidR="00FE3CA0" w:rsidDel="009C0023" w:rsidRDefault="00FE3CA0" w:rsidP="009F621F">
      <w:pPr>
        <w:pStyle w:val="KeinLeerraum"/>
        <w:rPr>
          <w:del w:id="518" w:author="kosmos" w:date="2010-12-22T10:57:00Z"/>
        </w:rPr>
      </w:pPr>
      <w:del w:id="519" w:author="kosmos" w:date="2010-12-22T10:57:00Z">
        <w:r w:rsidDel="009C0023">
          <w:delText xml:space="preserve">Nach erfolgreichem Training sollte der Klassifikator im Stande sein </w:delText>
        </w:r>
        <w:r w:rsidR="00D55A49" w:rsidDel="009C0023">
          <w:delText>ihm noch unbekannte Aktivitäten richtig klassifizieren zu können.</w:delText>
        </w:r>
      </w:del>
    </w:p>
    <w:p w:rsidR="00D55A49" w:rsidDel="009C0023" w:rsidRDefault="00D55A49" w:rsidP="009F621F">
      <w:pPr>
        <w:pStyle w:val="KeinLeerraum"/>
        <w:rPr>
          <w:del w:id="520" w:author="kosmos" w:date="2010-12-22T10:57:00Z"/>
        </w:rPr>
      </w:pPr>
    </w:p>
    <w:p w:rsidR="000263FF" w:rsidRDefault="00D55A49" w:rsidP="000263FF">
      <w:pPr>
        <w:pStyle w:val="berschrift1"/>
        <w:numPr>
          <w:ilvl w:val="0"/>
          <w:numId w:val="4"/>
        </w:numPr>
        <w:rPr>
          <w:del w:id="521" w:author="kosmos" w:date="2010-12-22T10:57:00Z"/>
        </w:rPr>
        <w:pPrChange w:id="522" w:author="Ace" w:date="2010-08-29T17:25:00Z">
          <w:pPr>
            <w:pStyle w:val="berschrift2"/>
          </w:pPr>
        </w:pPrChange>
      </w:pPr>
      <w:del w:id="523" w:author="kosmos" w:date="2010-12-22T10:57:00Z">
        <w:r w:rsidDel="009C0023">
          <w:delText>Übertragung der Daten</w:delText>
        </w:r>
      </w:del>
    </w:p>
    <w:p w:rsidR="00A35DDF" w:rsidDel="009C0023" w:rsidRDefault="00A35DDF" w:rsidP="009F621F">
      <w:pPr>
        <w:pStyle w:val="KeinLeerraum"/>
        <w:rPr>
          <w:del w:id="524" w:author="kosmos" w:date="2010-12-22T10:57:00Z"/>
        </w:rPr>
      </w:pPr>
      <w:del w:id="525" w:author="kosmos" w:date="2010-12-22T10:57:00Z">
        <w:r w:rsidDel="009C0023">
          <w:delText>Da eine Echtzeitübertragung angestrebt wird, ist es not</w:delText>
        </w:r>
      </w:del>
      <w:del w:id="526" w:author="kosmos" w:date="2010-07-29T23:11:00Z">
        <w:r w:rsidDel="00A212AB">
          <w:delText xml:space="preserve"> </w:delText>
        </w:r>
      </w:del>
      <w:del w:id="527" w:author="kosmos" w:date="2010-12-22T10:57:00Z">
        <w:r w:rsidDel="009C0023">
          <w:delText>wendig eine dementsprechende Verbindung aufzubauen.</w:delText>
        </w:r>
      </w:del>
    </w:p>
    <w:p w:rsidR="00A35DDF" w:rsidDel="009C0023" w:rsidRDefault="00A35DDF" w:rsidP="009F621F">
      <w:pPr>
        <w:pStyle w:val="KeinLeerraum"/>
        <w:rPr>
          <w:del w:id="528" w:author="kosmos" w:date="2010-12-22T10:57:00Z"/>
        </w:rPr>
      </w:pPr>
      <w:del w:id="529" w:author="kosmos" w:date="2010-12-22T10:57:00Z">
        <w:r w:rsidDel="009C0023">
          <w:delText>Folgende Datenverbindungen werden angestrebt:</w:delText>
        </w:r>
      </w:del>
    </w:p>
    <w:p w:rsidR="00A35DDF" w:rsidDel="009C0023" w:rsidRDefault="00A35DDF" w:rsidP="009F621F">
      <w:pPr>
        <w:pStyle w:val="KeinLeerraum"/>
        <w:numPr>
          <w:ilvl w:val="0"/>
          <w:numId w:val="2"/>
        </w:numPr>
        <w:rPr>
          <w:del w:id="530" w:author="kosmos" w:date="2010-12-22T10:57:00Z"/>
        </w:rPr>
      </w:pPr>
      <w:del w:id="531" w:author="kosmos" w:date="2010-12-22T10:57:00Z">
        <w:r w:rsidDel="009C0023">
          <w:delText>Bluetooth-Verbindung</w:delText>
        </w:r>
      </w:del>
    </w:p>
    <w:p w:rsidR="00A35DDF" w:rsidDel="009C0023" w:rsidRDefault="00A35DDF" w:rsidP="00A35DDF">
      <w:pPr>
        <w:pStyle w:val="KeinLeerraum"/>
        <w:numPr>
          <w:ilvl w:val="0"/>
          <w:numId w:val="2"/>
        </w:numPr>
        <w:rPr>
          <w:ins w:id="532" w:author="Ace" w:date="2010-08-29T17:23:00Z"/>
          <w:del w:id="533" w:author="kosmos" w:date="2010-12-22T10:57:00Z"/>
        </w:rPr>
      </w:pPr>
      <w:del w:id="534" w:author="kosmos" w:date="2010-12-22T10:57:00Z">
        <w:r w:rsidDel="009C0023">
          <w:delText>UDP-Verbindung</w:delText>
        </w:r>
      </w:del>
    </w:p>
    <w:p w:rsidR="00C07A12" w:rsidDel="009C0023" w:rsidRDefault="00C07A12" w:rsidP="00A35DDF">
      <w:pPr>
        <w:pStyle w:val="KeinLeerraum"/>
        <w:numPr>
          <w:ilvl w:val="0"/>
          <w:numId w:val="2"/>
        </w:numPr>
        <w:rPr>
          <w:del w:id="535" w:author="kosmos" w:date="2010-12-22T10:57:00Z"/>
        </w:rPr>
      </w:pPr>
      <w:ins w:id="536" w:author="Ace" w:date="2010-08-29T17:23:00Z">
        <w:del w:id="537" w:author="kosmos" w:date="2010-12-22T10:57:00Z">
          <w:r w:rsidDel="009C0023">
            <w:delText>TCP</w:delText>
          </w:r>
        </w:del>
      </w:ins>
    </w:p>
    <w:p w:rsidR="00D55A49" w:rsidRDefault="00D55A49" w:rsidP="009F621F">
      <w:pPr>
        <w:pStyle w:val="KeinLeerraum"/>
        <w:rPr>
          <w:ins w:id="538" w:author="Ace" w:date="2010-08-29T17:26:00Z"/>
        </w:rPr>
      </w:pPr>
    </w:p>
    <w:p w:rsidR="000263FF" w:rsidRDefault="00C07A12" w:rsidP="003508FA">
      <w:pPr>
        <w:pStyle w:val="berschrift1"/>
        <w:numPr>
          <w:ilvl w:val="0"/>
          <w:numId w:val="3"/>
        </w:numPr>
        <w:pPrChange w:id="539" w:author="kosmos" w:date="2010-12-22T11:06:00Z">
          <w:pPr>
            <w:pStyle w:val="KeinLeerraum"/>
          </w:pPr>
        </w:pPrChange>
      </w:pPr>
      <w:bookmarkStart w:id="540" w:name="_Toc280779564"/>
      <w:ins w:id="541" w:author="Ace" w:date="2010-08-29T17:26:00Z">
        <w:r>
          <w:lastRenderedPageBreak/>
          <w:t>Mathematische Überlegungen</w:t>
        </w:r>
      </w:ins>
      <w:bookmarkEnd w:id="540"/>
    </w:p>
    <w:p w:rsidR="00D55A49" w:rsidRDefault="003508FA" w:rsidP="00453EDB">
      <w:pPr>
        <w:pStyle w:val="berschrift2"/>
      </w:pPr>
      <w:bookmarkStart w:id="542" w:name="_Toc280779565"/>
      <w:ins w:id="543" w:author="kosmos" w:date="2010-12-22T11:06:00Z">
        <w:r>
          <w:t>3</w:t>
        </w:r>
      </w:ins>
      <w:ins w:id="544" w:author="Ace" w:date="2010-08-29T17:26:00Z">
        <w:del w:id="545" w:author="kosmos" w:date="2010-12-22T11:06:00Z">
          <w:r w:rsidR="00C07A12" w:rsidDel="003508FA">
            <w:delText>5</w:delText>
          </w:r>
        </w:del>
        <w:r w:rsidR="00C07A12">
          <w:t xml:space="preserve">.1 </w:t>
        </w:r>
      </w:ins>
      <w:del w:id="546" w:author="Ace" w:date="2010-08-29T17:26:00Z">
        <w:r w:rsidR="00D55A49" w:rsidDel="00266AFD">
          <w:delText>Mathematische Überlegungen zur Berechnung des zurückgelegten Weges</w:delText>
        </w:r>
      </w:del>
      <w:ins w:id="547" w:author="Ace" w:date="2010-08-29T17:26:00Z">
        <w:r w:rsidR="00266AFD">
          <w:t>Berechnung des zurückgelegten Weges</w:t>
        </w:r>
      </w:ins>
      <w:bookmarkEnd w:id="542"/>
    </w:p>
    <w:p w:rsidR="003E3C47" w:rsidRDefault="00A35DDF" w:rsidP="009F621F">
      <w:pPr>
        <w:pStyle w:val="KeinLeerraum"/>
      </w:pPr>
      <w:r>
        <w:t xml:space="preserve">Um den zurückgelegten Weg des </w:t>
      </w:r>
      <w:proofErr w:type="spellStart"/>
      <w:r>
        <w:t>Smartphones</w:t>
      </w:r>
      <w:proofErr w:type="spellEnd"/>
      <w:r>
        <w:t xml:space="preserve"> im dreidimensionalen Raum bestimmen zu können, we</w:t>
      </w:r>
      <w:r w:rsidR="00DF5241">
        <w:t>rden die Beschleunigungswerte in Richtung aller drei Achsen ausgewertet.</w:t>
      </w:r>
    </w:p>
    <w:p w:rsidR="00DF5241" w:rsidRDefault="00DF5241" w:rsidP="00DF5241">
      <w:r>
        <w:t>Die gleichmäßige Beschleunigung setzt sich zunächst aus</w:t>
      </w:r>
    </w:p>
    <w:p w:rsidR="00DF5241" w:rsidRDefault="00DF5241" w:rsidP="00DF5241">
      <m:oMathPara>
        <m:oMathParaPr>
          <m:jc m:val="center"/>
        </m:oMathParaPr>
        <m:oMath>
          <m:r>
            <w:rPr>
              <w:rFonts w:ascii="Cambria Math" w:hAnsi="Cambria Math"/>
            </w:rPr>
            <m:t>a</m:t>
          </m:r>
          <m:r>
            <m:rPr>
              <m:sty m:val="p"/>
            </m:rPr>
            <w:rPr>
              <w:rFonts w:ascii="Cambria Math" w:hAnsi="Cambria Math"/>
            </w:rPr>
            <m:t xml:space="preserve">= </m:t>
          </m:r>
          <m:f>
            <m:fPr>
              <m:ctrlPr>
                <w:rPr>
                  <w:rFonts w:ascii="Cambria Math" w:hAnsi="Cambria Math"/>
                </w:rPr>
              </m:ctrlPr>
            </m:fPr>
            <m:num>
              <m:r>
                <w:rPr>
                  <w:rFonts w:ascii="Cambria Math" w:hAnsi="Cambria Math"/>
                </w:rPr>
                <m:t>Δv</m:t>
              </m:r>
            </m:num>
            <m:den>
              <m:r>
                <w:rPr>
                  <w:rFonts w:ascii="Cambria Math" w:hAnsi="Cambria Math"/>
                </w:rPr>
                <m:t>Δt</m:t>
              </m:r>
            </m:den>
          </m:f>
        </m:oMath>
      </m:oMathPara>
    </w:p>
    <w:p w:rsidR="00A95008" w:rsidRPr="00DF5241" w:rsidRDefault="00DF5241" w:rsidP="00A95008">
      <w:r>
        <w:t xml:space="preserve">zusammen. Es handelt sich dabei um die Änderung der Geschwindigkeit </w:t>
      </w:r>
      <m:oMath>
        <w:ins w:id="548" w:author="Ace" w:date="2010-08-29T17:17:00Z">
          <m:r>
            <w:rPr>
              <w:rFonts w:ascii="Cambria Math" w:hAnsi="Cambria Math"/>
            </w:rPr>
            <m:t>v</m:t>
          </m:r>
        </w:ins>
      </m:oMath>
      <w:r w:rsidR="002A6DD7">
        <w:rPr>
          <w:rFonts w:eastAsiaTheme="minorEastAsia"/>
        </w:rPr>
        <w:t xml:space="preserve"> </w:t>
      </w:r>
      <w:r>
        <w:t xml:space="preserve">in Relation zur </w:t>
      </w:r>
      <w:proofErr w:type="gramStart"/>
      <w:r>
        <w:t>Zeitspanne</w:t>
      </w:r>
      <w:ins w:id="549" w:author="Ace" w:date="2010-08-29T17:17:00Z">
        <w:r w:rsidR="002A6DD7">
          <w:t xml:space="preserve"> </w:t>
        </w:r>
        <m:oMath>
          <w:proofErr w:type="gramEnd"/>
          <m:r>
            <w:rPr>
              <w:rFonts w:ascii="Cambria Math" w:hAnsi="Cambria Math"/>
            </w:rPr>
            <m:t>Δt</m:t>
          </m:r>
        </m:oMath>
      </w:ins>
      <w:r>
        <w:t xml:space="preserve">. Lässt man diese Zeitspanne unendlich klein werden, so erhält man annähernd die momentane </w:t>
      </w:r>
      <w:proofErr w:type="gramStart"/>
      <w:r w:rsidRPr="00A95008">
        <w:t>Beschleunigung</w:t>
      </w:r>
      <w:ins w:id="550" w:author="Ace" w:date="2010-08-29T17:18:00Z">
        <w:r w:rsidR="002A6DD7">
          <w:t xml:space="preserve"> </w:t>
        </w:r>
        <m:oMath>
          <w:proofErr w:type="gramEnd"/>
          <m:r>
            <w:rPr>
              <w:rFonts w:ascii="Cambria Math" w:hAnsi="Cambria Math"/>
            </w:rPr>
            <m:t>a</m:t>
          </m:r>
        </m:oMath>
      </w:ins>
      <w:r w:rsidRPr="00DF5241">
        <w:t>.</w:t>
      </w:r>
    </w:p>
    <w:p w:rsidR="00A35DDF" w:rsidRDefault="000263FF" w:rsidP="00A95008">
      <m:oMathPara>
        <m:oMath>
          <m:func>
            <m:funcPr>
              <m:ctrlPr>
                <w:rPr>
                  <w:rFonts w:ascii="Cambria Math" w:hAnsi="Cambria Math"/>
                </w:rPr>
              </m:ctrlPr>
            </m:funcPr>
            <m:fName>
              <m:limLow>
                <m:limLowPr>
                  <m:ctrlPr>
                    <w:rPr>
                      <w:rFonts w:ascii="Cambria Math" w:hAnsi="Cambria Math"/>
                    </w:rPr>
                  </m:ctrlPr>
                </m:limLowPr>
                <m:e>
                  <w:ins w:id="551" w:author="Ace" w:date="2010-08-29T17:17:00Z">
                    <m:r>
                      <w:rPr>
                        <w:rFonts w:ascii="Cambria Math" w:hAnsi="Cambria Math"/>
                      </w:rPr>
                      <m:t>a</m:t>
                    </m:r>
                  </w:ins>
                  <w:del w:id="552" w:author="Ace" w:date="2010-08-29T17:16:00Z">
                    <m:r>
                      <m:rPr>
                        <m:sty m:val="p"/>
                      </m:rPr>
                      <w:rPr>
                        <w:rFonts w:ascii="Cambria Math" w:hAnsi="Cambria Math"/>
                      </w:rPr>
                      <m:t>a</m:t>
                    </m:r>
                  </w:del>
                  <m:r>
                    <m:rPr>
                      <m:sty m:val="p"/>
                    </m:rPr>
                    <w:rPr>
                      <w:rFonts w:ascii="Cambria Math" w:hAnsi="Cambria Math"/>
                    </w:rPr>
                    <m:t>=lim</m:t>
                  </m:r>
                </m:e>
                <m:lim>
                  <m:r>
                    <m:rPr>
                      <m:sty m:val="p"/>
                    </m:rPr>
                    <w:rPr>
                      <w:rFonts w:ascii="Cambria Math" w:hAnsi="Cambria Math"/>
                    </w:rPr>
                    <m:t xml:space="preserve">           </m:t>
                  </m:r>
                  <m:r>
                    <w:rPr>
                      <w:rFonts w:ascii="Cambria Math" w:hAnsi="Cambria Math"/>
                    </w:rPr>
                    <m:t>Δt</m:t>
                  </m:r>
                  <m:r>
                    <m:rPr>
                      <m:sty m:val="p"/>
                    </m:rPr>
                    <w:rPr>
                      <w:rFonts w:ascii="Cambria Math" w:hAnsi="Cambria Math"/>
                    </w:rPr>
                    <m:t>→0</m:t>
                  </m:r>
                </m:lim>
              </m:limLow>
            </m:fName>
            <m:e>
              <m:f>
                <m:fPr>
                  <m:ctrlPr>
                    <w:rPr>
                      <w:rFonts w:ascii="Cambria Math" w:hAnsi="Cambria Math"/>
                    </w:rPr>
                  </m:ctrlPr>
                </m:fPr>
                <m:num>
                  <m:r>
                    <w:rPr>
                      <w:rFonts w:ascii="Cambria Math" w:hAnsi="Cambria Math"/>
                    </w:rPr>
                    <m:t>dv</m:t>
                  </m:r>
                </m:num>
                <m:den>
                  <m:r>
                    <w:rPr>
                      <w:rFonts w:ascii="Cambria Math" w:hAnsi="Cambria Math"/>
                    </w:rPr>
                    <m:t>dt</m:t>
                  </m:r>
                </m:den>
              </m:f>
            </m:e>
          </m:fun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Δt</m:t>
                  </m:r>
                  <m:r>
                    <m:rPr>
                      <m:sty m:val="p"/>
                    </m:rPr>
                    <w:rPr>
                      <w:rFonts w:ascii="Cambria Math" w:hAnsi="Cambria Math"/>
                    </w:rPr>
                    <m:t>→0</m:t>
                  </m:r>
                </m:lim>
              </m:limLow>
            </m:fName>
            <m:e>
              <m:f>
                <m:fPr>
                  <m:ctrlPr>
                    <w:rPr>
                      <w:rFonts w:ascii="Cambria Math" w:hAnsi="Cambria Math"/>
                    </w:rPr>
                  </m:ctrlPr>
                </m:fPr>
                <m:num>
                  <m:r>
                    <w:rPr>
                      <w:rFonts w:ascii="Cambria Math" w:hAnsi="Cambria Math"/>
                    </w:rPr>
                    <m:t>d</m:t>
                  </m:r>
                  <m:r>
                    <m:rPr>
                      <m:sty m:val="p"/>
                    </m:rPr>
                    <w:rPr>
                      <w:rFonts w:ascii="Cambria Math" w:hAnsi="Cambria Math"/>
                    </w:rPr>
                    <m:t>²</m:t>
                  </m:r>
                  <m:r>
                    <w:rPr>
                      <w:rFonts w:ascii="Cambria Math" w:hAnsi="Cambria Math"/>
                    </w:rPr>
                    <m:t>s</m:t>
                  </m:r>
                </m:num>
                <m:den>
                  <m:r>
                    <w:rPr>
                      <w:rFonts w:ascii="Cambria Math" w:hAnsi="Cambria Math"/>
                    </w:rPr>
                    <m:t>dt</m:t>
                  </m:r>
                  <m:r>
                    <m:rPr>
                      <m:sty m:val="p"/>
                    </m:rPr>
                    <w:rPr>
                      <w:rFonts w:ascii="Cambria Math" w:hAnsi="Cambria Math"/>
                    </w:rPr>
                    <m:t>²</m:t>
                  </m:r>
                </m:den>
              </m:f>
            </m:e>
          </m:func>
        </m:oMath>
      </m:oMathPara>
    </w:p>
    <w:p w:rsidR="00DF5241" w:rsidRDefault="00A95008" w:rsidP="00D520A9">
      <w:r>
        <w:t xml:space="preserve">Der zurückgelegte Weg </w:t>
      </w:r>
      <m:oMath>
        <w:ins w:id="553" w:author="Ace" w:date="2010-08-29T17:18:00Z">
          <m:r>
            <w:rPr>
              <w:rFonts w:ascii="Cambria Math" w:hAnsi="Cambria Math"/>
            </w:rPr>
            <m:t>s</m:t>
          </m:r>
        </w:ins>
        <m:d>
          <m:dPr>
            <m:ctrlPr>
              <w:ins w:id="554" w:author="Ace" w:date="2010-08-29T17:18:00Z">
                <w:rPr>
                  <w:rFonts w:ascii="Cambria Math" w:hAnsi="Cambria Math"/>
                </w:rPr>
              </w:ins>
            </m:ctrlPr>
          </m:dPr>
          <m:e>
            <w:ins w:id="555" w:author="Ace" w:date="2010-08-29T17:18:00Z">
              <m:r>
                <w:rPr>
                  <w:rFonts w:ascii="Cambria Math" w:hAnsi="Cambria Math"/>
                </w:rPr>
                <m:t>t</m:t>
              </m:r>
            </w:ins>
          </m:e>
        </m:d>
        <w:ins w:id="556" w:author="Ace" w:date="2010-08-29T17:19:00Z">
          <m:r>
            <m:rPr>
              <m:sty m:val="p"/>
            </m:rPr>
            <w:rPr>
              <w:rFonts w:ascii="Cambria Math" w:hAnsi="Cambria Math"/>
            </w:rPr>
            <m:t xml:space="preserve"> </m:t>
          </m:r>
        </w:ins>
      </m:oMath>
      <w:r>
        <w:t>nach einer gewissen Zeit bei gleichmäßiger Geschwindigkeit</w:t>
      </w:r>
      <w:ins w:id="557" w:author="Ace" w:date="2010-08-29T17:19:00Z">
        <w:r w:rsidR="002A6DD7">
          <w:t xml:space="preserve"> </w:t>
        </w:r>
        <m:oMath>
          <m:r>
            <w:rPr>
              <w:rFonts w:ascii="Cambria Math" w:hAnsi="Cambria Math"/>
            </w:rPr>
            <m:t>v</m:t>
          </m:r>
        </m:oMath>
      </w:ins>
      <w:r>
        <w:t xml:space="preserve"> lässt sich durch ein einfaches Integral berechnen. Dabei müssen die beiden Anfangswerte, </w:t>
      </w:r>
      <w:r w:rsidR="00D520A9">
        <w:t>Geschwindigkeit</w:t>
      </w:r>
      <w:ins w:id="558" w:author="Ace" w:date="2010-08-29T17:19:00Z">
        <w:r w:rsidR="002A6DD7">
          <w:t xml:space="preserve"> </w:t>
        </w:r>
        <m:oMath>
          <m:r>
            <w:rPr>
              <w:rFonts w:ascii="Cambria Math" w:hAnsi="Cambria Math"/>
            </w:rPr>
            <m:t>v</m:t>
          </m:r>
          <m:d>
            <m:dPr>
              <m:ctrlPr>
                <w:rPr>
                  <w:rFonts w:ascii="Cambria Math" w:hAnsi="Cambria Math"/>
                </w:rPr>
              </m:ctrlPr>
            </m:dPr>
            <m:e>
              <m:r>
                <m:rPr>
                  <m:sty m:val="p"/>
                </m:rPr>
                <w:rPr>
                  <w:rFonts w:ascii="Cambria Math" w:hAnsi="Cambria Math"/>
                </w:rPr>
                <m:t>0</m:t>
              </m:r>
            </m:e>
          </m:d>
        </m:oMath>
      </w:ins>
      <w:r w:rsidR="00D520A9">
        <w:t xml:space="preserve"> und Weg</w:t>
      </w:r>
      <w:ins w:id="559" w:author="Ace" w:date="2010-08-29T17:20:00Z">
        <w:r w:rsidR="002A6DD7">
          <w:t xml:space="preserve"> </w:t>
        </w:r>
        <m:oMath>
          <m:r>
            <w:rPr>
              <w:rFonts w:ascii="Cambria Math" w:hAnsi="Cambria Math"/>
            </w:rPr>
            <m:t>s</m:t>
          </m:r>
          <m:r>
            <m:rPr>
              <m:sty m:val="p"/>
            </m:rPr>
            <w:rPr>
              <w:rFonts w:ascii="Cambria Math" w:hAnsi="Cambria Math"/>
            </w:rPr>
            <m:t>(0)</m:t>
          </m:r>
        </m:oMath>
      </w:ins>
      <w:r w:rsidR="00D520A9">
        <w:t xml:space="preserve"> </w:t>
      </w:r>
      <w:r w:rsidR="00D520A9" w:rsidRPr="00D520A9">
        <w:t>zum Zeitpunkt 0, bekannt sein.</w:t>
      </w:r>
    </w:p>
    <w:p w:rsidR="00D520A9" w:rsidRDefault="00D520A9" w:rsidP="00D520A9">
      <w:pPr>
        <w:rPr>
          <w:rFonts w:eastAsiaTheme="minorEastAsia"/>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s</m:t>
              </m:r>
              <m:r>
                <m:rPr>
                  <m:sty m:val="p"/>
                </m:rPr>
                <w:rPr>
                  <w:rFonts w:ascii="Cambria Math" w:hAnsi="Cambria Math"/>
                </w:rPr>
                <m:t>(0)</m:t>
              </m:r>
            </m:e>
          </m:nary>
        </m:oMath>
      </m:oMathPara>
    </w:p>
    <w:p w:rsidR="00D520A9" w:rsidRDefault="00D520A9" w:rsidP="00D520A9">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(0)</m:t>
          </m:r>
        </m:oMath>
      </m:oMathPara>
    </w:p>
    <w:p w:rsidR="00A95008" w:rsidRDefault="00A95008" w:rsidP="009F621F">
      <w:pPr>
        <w:pStyle w:val="KeinLeerraum"/>
      </w:pPr>
    </w:p>
    <w:p w:rsidR="00D520A9" w:rsidRDefault="00803F64" w:rsidP="00786512">
      <w:r>
        <w:t xml:space="preserve">Es wird also zunächst die Geschwindigkeit benötigt, um den zurückgelegten Weg bestimmen zu können. Die Geschwindigkeit </w:t>
      </w:r>
      <m:oMath>
        <w:ins w:id="560" w:author="Ace" w:date="2010-08-29T17:20:00Z">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w:ins>
      </m:oMath>
      <w:r w:rsidR="00DE721F">
        <w:rPr>
          <w:rFonts w:eastAsiaTheme="minorEastAsia"/>
        </w:rPr>
        <w:t xml:space="preserve"> </w:t>
      </w:r>
      <w:r>
        <w:t>bzw. deren Vektor lässt sich wieder durch ein einfaches Integral aus der gleichmäßigen Beschleunigung</w:t>
      </w:r>
      <w:ins w:id="561" w:author="Ace" w:date="2010-08-29T17:20:00Z">
        <w:r w:rsidR="00DE721F">
          <w:t xml:space="preserve"> </w:t>
        </w:r>
        <m:oMath>
          <m:r>
            <w:rPr>
              <w:rFonts w:ascii="Cambria Math" w:hAnsi="Cambria Math"/>
            </w:rPr>
            <m:t>a</m:t>
          </m:r>
        </m:oMath>
      </w:ins>
      <w:r>
        <w:t xml:space="preserve"> berechnen. </w:t>
      </w:r>
      <w:r w:rsidR="00786512">
        <w:t>Dabei muss der Anfangswert bzw. Anfangsvektor der Geschwindigkeit</w:t>
      </w:r>
      <w:ins w:id="562" w:author="Ace" w:date="2010-08-29T17:21:00Z">
        <w:r w:rsidR="00DE721F">
          <w:t xml:space="preserve"> </w:t>
        </w:r>
        <m:oMath>
          <m:r>
            <w:rPr>
              <w:rFonts w:ascii="Cambria Math" w:hAnsi="Cambria Math"/>
            </w:rPr>
            <m:t>v</m:t>
          </m:r>
          <m:d>
            <m:dPr>
              <m:ctrlPr>
                <w:rPr>
                  <w:rFonts w:ascii="Cambria Math" w:hAnsi="Cambria Math"/>
                </w:rPr>
              </m:ctrlPr>
            </m:dPr>
            <m:e>
              <m:r>
                <m:rPr>
                  <m:sty m:val="p"/>
                </m:rPr>
                <w:rPr>
                  <w:rFonts w:ascii="Cambria Math" w:hAnsi="Cambria Math"/>
                </w:rPr>
                <m:t>0</m:t>
              </m:r>
            </m:e>
          </m:d>
        </m:oMath>
      </w:ins>
      <w:r w:rsidR="00786512">
        <w:t xml:space="preserve"> bekannt sein.</w:t>
      </w:r>
    </w:p>
    <w:p w:rsidR="00786512" w:rsidRDefault="000263FF" w:rsidP="00786512">
      <m:oMathPara>
        <m:oMath>
          <m:acc>
            <m:accPr>
              <m:chr m:val="⃗"/>
              <m:ctrlPr>
                <w:rPr>
                  <w:rFonts w:ascii="Cambria Math" w:hAnsi="Cambria Math"/>
                </w:rPr>
              </m:ctrlPr>
            </m:accPr>
            <m:e>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e>
          </m:acc>
          <m:r>
            <m:rPr>
              <m:sty m:val="p"/>
            </m:rPr>
            <w:rPr>
              <w:rFonts w:ascii="Cambria Math" w:hAnsi="Cambria Math"/>
            </w:rPr>
            <m:t xml:space="preserve"> = </m:t>
          </m:r>
          <m:nary>
            <m:naryPr>
              <m:limLoc m:val="undOvr"/>
              <m:ctrlPr>
                <w:rPr>
                  <w:rFonts w:ascii="Cambria Math" w:hAnsi="Cambria Math"/>
                </w:rPr>
              </m:ctrlPr>
            </m:naryPr>
            <m:sub>
              <m:r>
                <m:rPr>
                  <m:sty m:val="p"/>
                </m:rPr>
                <w:rPr>
                  <w:rFonts w:ascii="Cambria Math" w:hAnsi="Cambria Math"/>
                </w:rPr>
                <m:t>0</m:t>
              </m:r>
            </m:sub>
            <m:sup>
              <m: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d>
                        <m:dPr>
                          <m:ctrlPr>
                            <w:rPr>
                              <w:rFonts w:ascii="Cambria Math" w:hAnsi="Cambria Math"/>
                            </w:rPr>
                          </m:ctrlPr>
                        </m:dPr>
                        <m:e>
                          <m:r>
                            <w:rPr>
                              <w:rFonts w:ascii="Cambria Math" w:hAnsi="Cambria Math"/>
                            </w:rPr>
                            <m:t>t</m:t>
                          </m:r>
                        </m:e>
                      </m:d>
                    </m:e>
                  </m:acc>
                </m:e>
              </m:d>
              <m:r>
                <m:rPr>
                  <m:sty m:val="p"/>
                </m:rPr>
                <w:rPr>
                  <w:rFonts w:ascii="Cambria Math" w:hAnsi="Cambria Math"/>
                </w:rPr>
                <m:t>*</m:t>
              </m:r>
              <m:r>
                <w:rPr>
                  <w:rFonts w:ascii="Cambria Math" w:hAnsi="Cambria Math"/>
                </w:rPr>
                <m:t>dt</m:t>
              </m:r>
              <m:r>
                <m:rPr>
                  <m:sty m:val="p"/>
                </m:rPr>
                <w:rPr>
                  <w:rFonts w:ascii="Cambria Math" w:hAnsi="Cambria Math"/>
                </w:rPr>
                <m:t xml:space="preserve">+ </m:t>
              </m:r>
              <m:acc>
                <m:accPr>
                  <m:chr m:val="⃗"/>
                  <m:ctrlPr>
                    <w:rPr>
                      <w:rFonts w:ascii="Cambria Math" w:hAnsi="Cambria Math"/>
                    </w:rPr>
                  </m:ctrlPr>
                </m:accPr>
                <m:e>
                  <m:r>
                    <w:rPr>
                      <w:rFonts w:ascii="Cambria Math" w:hAnsi="Cambria Math"/>
                    </w:rPr>
                    <m:t>v</m:t>
                  </m:r>
                  <m:d>
                    <m:dPr>
                      <m:ctrlPr>
                        <w:rPr>
                          <w:rFonts w:ascii="Cambria Math" w:hAnsi="Cambria Math"/>
                        </w:rPr>
                      </m:ctrlPr>
                    </m:dPr>
                    <m:e>
                      <m:r>
                        <m:rPr>
                          <m:sty m:val="p"/>
                        </m:rPr>
                        <w:rPr>
                          <w:rFonts w:ascii="Cambria Math" w:hAnsi="Cambria Math"/>
                        </w:rPr>
                        <m:t>0</m:t>
                      </m:r>
                    </m:e>
                  </m:d>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t</m:t>
              </m:r>
              <m:r>
                <m:rPr>
                  <m:sty m:val="p"/>
                </m:rPr>
                <w:rPr>
                  <w:rFonts w:ascii="Cambria Math" w:hAnsi="Cambria Math"/>
                </w:rPr>
                <m:t xml:space="preserve">+ </m:t>
              </m:r>
              <m:acc>
                <m:accPr>
                  <m:chr m:val="⃗"/>
                  <m:ctrlPr>
                    <w:rPr>
                      <w:rFonts w:ascii="Cambria Math" w:hAnsi="Cambria Math"/>
                    </w:rPr>
                  </m:ctrlPr>
                </m:accPr>
                <m:e>
                  <m:eqArr>
                    <m:eqArrPr>
                      <m:ctrlPr>
                        <w:rPr>
                          <w:rFonts w:ascii="Cambria Math" w:hAnsi="Cambria Math"/>
                        </w:rPr>
                      </m:ctrlPr>
                    </m:eqArrPr>
                    <m:e>
                      <m:r>
                        <w:rPr>
                          <w:rFonts w:ascii="Cambria Math" w:hAnsi="Cambria Math"/>
                        </w:rPr>
                        <m:t>v</m:t>
                      </m:r>
                      <m:d>
                        <m:dPr>
                          <m:ctrlPr>
                            <w:rPr>
                              <w:rFonts w:ascii="Cambria Math" w:hAnsi="Cambria Math"/>
                            </w:rPr>
                          </m:ctrlPr>
                        </m:dPr>
                        <m:e>
                          <m:r>
                            <m:rPr>
                              <m:sty m:val="p"/>
                            </m:rPr>
                            <w:rPr>
                              <w:rFonts w:ascii="Cambria Math" w:hAnsi="Cambria Math"/>
                            </w:rPr>
                            <m:t>0</m:t>
                          </m:r>
                        </m:e>
                      </m:d>
                    </m:e>
                  </m:eqArr>
                </m:e>
              </m:acc>
              <m:r>
                <m:rPr>
                  <m:sty m:val="p"/>
                </m:rPr>
                <w:rPr>
                  <w:rFonts w:ascii="Cambria Math" w:hAnsi="Cambria Math"/>
                </w:rPr>
                <m:t xml:space="preserve"> </m:t>
              </m:r>
            </m:e>
          </m:nary>
        </m:oMath>
      </m:oMathPara>
    </w:p>
    <w:p w:rsidR="00786512" w:rsidRDefault="00786512" w:rsidP="00786512">
      <w:r>
        <w:t>Setzt man nun die beiden letzten Formel</w:t>
      </w:r>
      <w:r w:rsidR="00453EDB">
        <w:t>n</w:t>
      </w:r>
      <w:r>
        <w:t xml:space="preserve"> zusammen, so kann der Weg</w:t>
      </w:r>
      <w:ins w:id="563" w:author="Ace" w:date="2010-08-29T17:21:00Z">
        <w:r w:rsidR="00D57CA3">
          <w:t xml:space="preserve">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ins>
      <w:r>
        <w:t xml:space="preserve"> anhand der gleichmäßigen Beschleunigung</w:t>
      </w:r>
      <w:ins w:id="564" w:author="Ace" w:date="2010-08-29T17:22:00Z">
        <w:r w:rsidR="00D57CA3">
          <w:t xml:space="preserve"> </w:t>
        </w:r>
        <m:oMath>
          <m:r>
            <w:rPr>
              <w:rFonts w:ascii="Cambria Math" w:hAnsi="Cambria Math"/>
            </w:rPr>
            <m:t>a</m:t>
          </m:r>
          <m:d>
            <m:dPr>
              <m:ctrlPr>
                <w:rPr>
                  <w:rFonts w:ascii="Cambria Math" w:hAnsi="Cambria Math"/>
                </w:rPr>
              </m:ctrlPr>
            </m:dPr>
            <m:e>
              <m:r>
                <w:rPr>
                  <w:rFonts w:ascii="Cambria Math" w:hAnsi="Cambria Math"/>
                </w:rPr>
                <m:t>t</m:t>
              </m:r>
            </m:e>
          </m:d>
        </m:oMath>
      </w:ins>
      <w:r>
        <w:t xml:space="preserve"> berechnet werden.</w:t>
      </w:r>
    </w:p>
    <w:p w:rsidR="00786512" w:rsidRDefault="000263FF" w:rsidP="00786512">
      <m:oMathPara>
        <m:oMath>
          <m:acc>
            <m:accPr>
              <m:chr m:val="⃗"/>
              <m:ctrlPr>
                <w:rPr>
                  <w:rFonts w:ascii="Cambria Math" w:hAnsi="Cambria Math"/>
                </w:rPr>
              </m:ctrlPr>
            </m:accPr>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e>
          </m:acc>
          <m:r>
            <m:rPr>
              <m:sty m:val="p"/>
            </m:rPr>
            <w:rPr>
              <w:rFonts w:ascii="Cambria Math" w:hAnsi="Cambria Math"/>
            </w:rPr>
            <m:t xml:space="preserve"> = </m:t>
          </m:r>
          <m:nary>
            <m:naryPr>
              <m:limLoc m:val="undOvr"/>
              <m:ctrlPr>
                <w:rPr>
                  <w:rFonts w:ascii="Cambria Math" w:hAnsi="Cambria Math"/>
                </w:rPr>
              </m:ctrlPr>
            </m:naryPr>
            <m:sub>
              <m:r>
                <m:rPr>
                  <m:sty m:val="p"/>
                </m:rPr>
                <w:rPr>
                  <w:rFonts w:ascii="Cambria Math" w:hAnsi="Cambria Math"/>
                </w:rPr>
                <m:t>0</m:t>
              </m:r>
            </m:sub>
            <m:sup>
              <m:r>
                <w:rPr>
                  <w:rFonts w:ascii="Cambria Math" w:hAnsi="Cambria Math"/>
                </w:rPr>
                <m:t>t</m:t>
              </m:r>
            </m:sup>
            <m:e>
              <m:d>
                <m:dPr>
                  <m:ctrlPr>
                    <w:rPr>
                      <w:rFonts w:ascii="Cambria Math" w:hAnsi="Cambria Math"/>
                    </w:rPr>
                  </m:ctrlPr>
                </m:dPr>
                <m:e>
                  <m:acc>
                    <m:accPr>
                      <m:chr m:val="⃗"/>
                      <m:ctrlPr>
                        <w:rPr>
                          <w:rFonts w:ascii="Cambria Math" w:hAnsi="Cambria Math"/>
                        </w:rPr>
                      </m:ctrlPr>
                    </m:accPr>
                    <m:e>
                      <m:r>
                        <w:rPr>
                          <w:rFonts w:ascii="Cambria Math" w:hAnsi="Cambria Math"/>
                        </w:rPr>
                        <m:t>a</m:t>
                      </m:r>
                      <m:d>
                        <m:dPr>
                          <m:ctrlPr>
                            <w:rPr>
                              <w:rFonts w:ascii="Cambria Math" w:hAnsi="Cambria Math"/>
                            </w:rPr>
                          </m:ctrlPr>
                        </m:dPr>
                        <m:e>
                          <m:r>
                            <w:rPr>
                              <w:rFonts w:ascii="Cambria Math" w:hAnsi="Cambria Math"/>
                            </w:rPr>
                            <m:t>t</m:t>
                          </m:r>
                        </m:e>
                      </m:d>
                    </m:e>
                  </m:acc>
                  <m:r>
                    <m:rPr>
                      <m:sty m:val="p"/>
                    </m:rPr>
                    <w:rPr>
                      <w:rFonts w:ascii="Cambria Math" w:hAnsi="Cambria Math"/>
                    </w:rPr>
                    <m:t>*</m:t>
                  </m:r>
                  <m:r>
                    <w:rPr>
                      <w:rFonts w:ascii="Cambria Math" w:hAnsi="Cambria Math"/>
                    </w:rPr>
                    <m:t>t</m:t>
                  </m:r>
                  <m:r>
                    <m:rPr>
                      <m:sty m:val="p"/>
                    </m:rPr>
                    <w:rPr>
                      <w:rFonts w:ascii="Cambria Math" w:hAnsi="Cambria Math"/>
                    </w:rPr>
                    <m:t xml:space="preserve"> + </m:t>
                  </m:r>
                  <m:acc>
                    <m:accPr>
                      <m:chr m:val="⃗"/>
                      <m:ctrlPr>
                        <w:rPr>
                          <w:rFonts w:ascii="Cambria Math" w:hAnsi="Cambria Math"/>
                        </w:rPr>
                      </m:ctrlPr>
                    </m:accPr>
                    <m:e>
                      <m:r>
                        <w:rPr>
                          <w:rFonts w:ascii="Cambria Math" w:hAnsi="Cambria Math"/>
                        </w:rPr>
                        <m:t>v</m:t>
                      </m:r>
                      <m:d>
                        <m:dPr>
                          <m:ctrlPr>
                            <w:rPr>
                              <w:rFonts w:ascii="Cambria Math" w:hAnsi="Cambria Math"/>
                            </w:rPr>
                          </m:ctrlPr>
                        </m:dPr>
                        <m:e>
                          <m:r>
                            <m:rPr>
                              <m:sty m:val="p"/>
                            </m:rPr>
                            <w:rPr>
                              <w:rFonts w:ascii="Cambria Math" w:hAnsi="Cambria Math"/>
                            </w:rPr>
                            <m:t>0</m:t>
                          </m:r>
                        </m:e>
                      </m:d>
                    </m:e>
                  </m:acc>
                </m:e>
              </m:d>
              <m:r>
                <m:rPr>
                  <m:sty m:val="p"/>
                </m:rPr>
                <w:rPr>
                  <w:rFonts w:ascii="Cambria Math" w:hAnsi="Cambria Math"/>
                </w:rPr>
                <m:t>*</m:t>
              </m:r>
              <m:r>
                <w:rPr>
                  <w:rFonts w:ascii="Cambria Math" w:hAnsi="Cambria Math"/>
                </w:rPr>
                <m:t>dt</m:t>
              </m:r>
              <m:r>
                <m:rPr>
                  <m:sty m:val="p"/>
                </m:rPr>
                <w:rPr>
                  <w:rFonts w:ascii="Cambria Math" w:hAnsi="Cambria Math"/>
                </w:rPr>
                <m:t xml:space="preserve">+ </m:t>
              </m:r>
              <m:acc>
                <m:accPr>
                  <m:chr m:val="⃗"/>
                  <m:ctrlPr>
                    <w:rPr>
                      <w:rFonts w:ascii="Cambria Math" w:hAnsi="Cambria Math"/>
                    </w:rPr>
                  </m:ctrlPr>
                </m:accPr>
                <m:e>
                  <m:r>
                    <w:rPr>
                      <w:rFonts w:ascii="Cambria Math" w:hAnsi="Cambria Math"/>
                    </w:rPr>
                    <m:t>s</m:t>
                  </m:r>
                  <m:d>
                    <m:dPr>
                      <m:ctrlPr>
                        <w:rPr>
                          <w:rFonts w:ascii="Cambria Math" w:hAnsi="Cambria Math"/>
                        </w:rPr>
                      </m:ctrlPr>
                    </m:dPr>
                    <m:e>
                      <m:r>
                        <m:rPr>
                          <m:sty m:val="p"/>
                        </m:rPr>
                        <w:rPr>
                          <w:rFonts w:ascii="Cambria Math" w:hAnsi="Cambria Math"/>
                        </w:rPr>
                        <m:t>0</m:t>
                      </m:r>
                    </m:e>
                  </m:d>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acc>
                <m:accPr>
                  <m:chr m:val="⃗"/>
                  <m:ctrlPr>
                    <w:rPr>
                      <w:rFonts w:ascii="Cambria Math" w:hAnsi="Cambria Math"/>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 xml:space="preserve">+ </m:t>
              </m:r>
              <m:acc>
                <m:accPr>
                  <m:chr m:val="⃗"/>
                  <m:ctrlPr>
                    <w:rPr>
                      <w:rFonts w:ascii="Cambria Math" w:hAnsi="Cambria Math"/>
                    </w:rPr>
                  </m:ctrlPr>
                </m:accPr>
                <m:e>
                  <m:eqArr>
                    <m:eqArrPr>
                      <m:ctrlPr>
                        <w:rPr>
                          <w:rFonts w:ascii="Cambria Math" w:hAnsi="Cambria Math"/>
                        </w:rPr>
                      </m:ctrlPr>
                    </m:eqArrPr>
                    <m:e>
                      <m:r>
                        <w:rPr>
                          <w:rFonts w:ascii="Cambria Math" w:hAnsi="Cambria Math"/>
                        </w:rPr>
                        <m:t>v</m:t>
                      </m:r>
                      <m:d>
                        <m:dPr>
                          <m:ctrlPr>
                            <w:rPr>
                              <w:rFonts w:ascii="Cambria Math" w:hAnsi="Cambria Math"/>
                            </w:rPr>
                          </m:ctrlPr>
                        </m:dPr>
                        <m:e>
                          <m:r>
                            <m:rPr>
                              <m:sty m:val="p"/>
                            </m:rPr>
                            <w:rPr>
                              <w:rFonts w:ascii="Cambria Math" w:hAnsi="Cambria Math"/>
                            </w:rPr>
                            <m:t>0</m:t>
                          </m:r>
                        </m:e>
                      </m:d>
                    </m:e>
                  </m:eqArr>
                </m:e>
              </m:acc>
              <m:r>
                <m:rPr>
                  <m:sty m:val="p"/>
                </m:rPr>
                <w:rPr>
                  <w:rFonts w:ascii="Cambria Math" w:hAnsi="Cambria Math"/>
                </w:rPr>
                <m:t>*</m:t>
              </m:r>
              <m:r>
                <w:rPr>
                  <w:rFonts w:ascii="Cambria Math" w:hAnsi="Cambria Math"/>
                </w:rPr>
                <m:t>t</m:t>
              </m:r>
              <m:r>
                <m:rPr>
                  <m:sty m:val="p"/>
                </m:rPr>
                <w:rPr>
                  <w:rFonts w:ascii="Cambria Math" w:hAnsi="Cambria Math"/>
                </w:rPr>
                <m:t xml:space="preserve">+ </m:t>
              </m:r>
            </m:e>
          </m:nary>
          <m:acc>
            <m:accPr>
              <m:chr m:val="⃗"/>
              <m:ctrlPr>
                <w:rPr>
                  <w:rFonts w:ascii="Cambria Math" w:hAnsi="Cambria Math"/>
                </w:rPr>
              </m:ctrlPr>
            </m:accPr>
            <m:e>
              <m:eqArr>
                <m:eqArrPr>
                  <m:ctrlPr>
                    <w:rPr>
                      <w:rFonts w:ascii="Cambria Math" w:hAnsi="Cambria Math"/>
                    </w:rPr>
                  </m:ctrlPr>
                </m:eqArrPr>
                <m:e>
                  <m:r>
                    <w:rPr>
                      <w:rFonts w:ascii="Cambria Math" w:hAnsi="Cambria Math"/>
                    </w:rPr>
                    <m:t>s</m:t>
                  </m:r>
                  <m:d>
                    <m:dPr>
                      <m:ctrlPr>
                        <w:rPr>
                          <w:rFonts w:ascii="Cambria Math" w:hAnsi="Cambria Math"/>
                        </w:rPr>
                      </m:ctrlPr>
                    </m:dPr>
                    <m:e>
                      <m:r>
                        <m:rPr>
                          <m:sty m:val="p"/>
                        </m:rPr>
                        <w:rPr>
                          <w:rFonts w:ascii="Cambria Math" w:hAnsi="Cambria Math"/>
                        </w:rPr>
                        <m:t>0</m:t>
                      </m:r>
                    </m:e>
                  </m:d>
                </m:e>
              </m:eqArr>
            </m:e>
          </m:acc>
        </m:oMath>
      </m:oMathPara>
    </w:p>
    <w:p w:rsidR="00786512" w:rsidRDefault="00A35563" w:rsidP="0062117B">
      <w:r>
        <w:t xml:space="preserve">Da es sich aber in dieser Anwendung nicht um eine gleichmäßige Beschleunigung handelt, muss der </w:t>
      </w:r>
      <w:r w:rsidR="0062117B">
        <w:t>zurückgelegte Weg nach jedem Zeitpunkt einer Sensormessung erneut berechnet werden.</w:t>
      </w:r>
    </w:p>
    <w:p w:rsidR="0062117B" w:rsidRDefault="000263FF" w:rsidP="0062117B">
      <w:pPr>
        <w:rPr>
          <w:rFonts w:eastAsiaTheme="minorEastAsia"/>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v</m:t>
                  </m:r>
                  <m:r>
                    <m:rPr>
                      <m:sty m:val="p"/>
                    </m:rPr>
                    <w:rPr>
                      <w:rFonts w:ascii="Cambria Math" w:hAnsi="Cambria Math"/>
                    </w:rPr>
                    <m:t>(</m:t>
                  </m:r>
                  <m:r>
                    <w:rPr>
                      <w:rFonts w:ascii="Cambria Math" w:hAnsi="Cambria Math"/>
                    </w:rPr>
                    <m:t>t</m:t>
                  </m:r>
                </m:e>
                <m:sub>
                  <m:r>
                    <w:rPr>
                      <w:rFonts w:ascii="Cambria Math" w:hAnsi="Cambria Math"/>
                    </w:rPr>
                    <m:t>x</m:t>
                  </m:r>
                </m:sub>
              </m:sSub>
              <m:r>
                <m:rPr>
                  <m:sty m:val="p"/>
                </m:rPr>
                <w:rPr>
                  <w:rFonts w:ascii="Cambria Math" w:hAnsi="Cambria Math"/>
                </w:rPr>
                <m:t>)</m:t>
              </m:r>
            </m:e>
          </m:acc>
          <m:r>
            <m:rPr>
              <m:sty m:val="p"/>
            </m:rPr>
            <w:rPr>
              <w:rFonts w:ascii="Cambria Math" w:hAnsi="Cambria Math"/>
            </w:rPr>
            <m:t xml:space="preserve"> = </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Δt</m:t>
          </m:r>
          <m:r>
            <m:rPr>
              <m:sty m:val="p"/>
            </m:rPr>
            <w:rPr>
              <w:rFonts w:ascii="Cambria Math" w:hAnsi="Cambria Math"/>
            </w:rPr>
            <m:t xml:space="preserve">+ </m:t>
          </m:r>
          <m:acc>
            <m:accPr>
              <m:chr m:val="⃗"/>
              <m:ctrlPr>
                <w:rPr>
                  <w:rFonts w:ascii="Cambria Math" w:hAnsi="Cambria Math"/>
                </w:rPr>
              </m:ctrlPr>
            </m:accPr>
            <m:e>
              <m:eqArr>
                <m:eqArrPr>
                  <m:ctrlPr>
                    <w:rPr>
                      <w:rFonts w:ascii="Cambria Math" w:hAnsi="Cambria Math"/>
                    </w:rPr>
                  </m:ctrlPr>
                </m:eqArrPr>
                <m:e>
                  <m:sSub>
                    <m:sSubPr>
                      <m:ctrlPr>
                        <w:rPr>
                          <w:rFonts w:ascii="Cambria Math" w:hAnsi="Cambria Math"/>
                        </w:rPr>
                      </m:ctrlPr>
                    </m:sSubPr>
                    <m:e>
                      <m:r>
                        <w:rPr>
                          <w:rFonts w:ascii="Cambria Math" w:hAnsi="Cambria Math"/>
                        </w:rPr>
                        <m:t>v</m:t>
                      </m:r>
                      <m:r>
                        <m:rPr>
                          <m:sty m:val="p"/>
                        </m:rPr>
                        <w:rPr>
                          <w:rFonts w:ascii="Cambria Math" w:hAnsi="Cambria Math"/>
                        </w:rPr>
                        <m:t>(</m:t>
                      </m:r>
                      <m:r>
                        <w:rPr>
                          <w:rFonts w:ascii="Cambria Math" w:hAnsi="Cambria Math"/>
                        </w:rPr>
                        <m:t>t</m:t>
                      </m:r>
                    </m:e>
                    <m:sub>
                      <m:r>
                        <w:rPr>
                          <w:rFonts w:ascii="Cambria Math" w:hAnsi="Cambria Math"/>
                        </w:rPr>
                        <m:t>x</m:t>
                      </m:r>
                      <m:r>
                        <m:rPr>
                          <m:sty m:val="p"/>
                        </m:rPr>
                        <w:rPr>
                          <w:rFonts w:ascii="Cambria Math" w:hAnsi="Cambria Math"/>
                        </w:rPr>
                        <m:t>-1</m:t>
                      </m:r>
                    </m:sub>
                  </m:sSub>
                </m:e>
              </m:eqArr>
              <m:r>
                <m:rPr>
                  <m:sty m:val="p"/>
                </m:rPr>
                <w:rPr>
                  <w:rFonts w:ascii="Cambria Math" w:hAnsi="Cambria Math"/>
                </w:rPr>
                <m:t>)</m:t>
              </m:r>
            </m:e>
          </m:acc>
        </m:oMath>
      </m:oMathPara>
    </w:p>
    <w:p w:rsidR="0062117B" w:rsidRDefault="000263FF" w:rsidP="0062117B">
      <w:pPr>
        <w:rPr>
          <w:rFonts w:eastAsiaTheme="min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s(t</m:t>
                  </m:r>
                </m:e>
                <m:sub>
                  <m:r>
                    <w:rPr>
                      <w:rFonts w:ascii="Cambria Math" w:hAnsi="Cambria Math"/>
                    </w:rPr>
                    <m:t>x</m:t>
                  </m:r>
                </m:sub>
              </m:sSub>
              <m:r>
                <w:rPr>
                  <w:rFonts w:ascii="Cambria Math" w:hAnsi="Cambria Math"/>
                </w:rPr>
                <m:t>)</m:t>
              </m:r>
            </m:e>
          </m:acc>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acc>
            <m:accPr>
              <m:chr m:val="⃗"/>
              <m:ctrlPr>
                <w:rPr>
                  <w:rFonts w:ascii="Cambria Math" w:hAnsi="Cambria Math"/>
                  <w:i/>
                </w:rPr>
              </m:ctrlPr>
            </m:accPr>
            <m:e>
              <m:eqArr>
                <m:eqArrPr>
                  <m:ctrlPr>
                    <w:rPr>
                      <w:rFonts w:ascii="Cambria Math" w:hAnsi="Cambria Math"/>
                      <w:i/>
                    </w:rPr>
                  </m:ctrlPr>
                </m:eqArrPr>
                <m:e>
                  <m:sSub>
                    <m:sSubPr>
                      <m:ctrlPr>
                        <w:rPr>
                          <w:rFonts w:ascii="Cambria Math" w:hAnsi="Cambria Math"/>
                          <w:i/>
                        </w:rPr>
                      </m:ctrlPr>
                    </m:sSubPr>
                    <m:e>
                      <m:r>
                        <w:rPr>
                          <w:rFonts w:ascii="Cambria Math" w:hAnsi="Cambria Math"/>
                        </w:rPr>
                        <m:t>v(t</m:t>
                      </m:r>
                    </m:e>
                    <m:sub>
                      <m:r>
                        <w:rPr>
                          <w:rFonts w:ascii="Cambria Math" w:hAnsi="Cambria Math"/>
                        </w:rPr>
                        <m:t>x-1</m:t>
                      </m:r>
                    </m:sub>
                  </m:sSub>
                </m:e>
              </m:eqArr>
              <m:r>
                <w:rPr>
                  <w:rFonts w:ascii="Cambria Math" w:hAnsi="Cambria Math"/>
                </w:rPr>
                <m:t>)</m:t>
              </m:r>
            </m:e>
          </m:acc>
          <m:r>
            <w:rPr>
              <w:rFonts w:ascii="Cambria Math" w:hAnsi="Cambria Math"/>
            </w:rPr>
            <m:t xml:space="preserve">*Δt+ </m:t>
          </m:r>
          <m:acc>
            <m:accPr>
              <m:chr m:val="⃗"/>
              <m:ctrlPr>
                <w:rPr>
                  <w:rFonts w:ascii="Cambria Math" w:hAnsi="Cambria Math"/>
                  <w:i/>
                </w:rPr>
              </m:ctrlPr>
            </m:accPr>
            <m:e>
              <m:sSub>
                <m:sSubPr>
                  <m:ctrlPr>
                    <w:rPr>
                      <w:rFonts w:ascii="Cambria Math" w:hAnsi="Cambria Math"/>
                      <w:i/>
                    </w:rPr>
                  </m:ctrlPr>
                </m:sSubPr>
                <m:e>
                  <m:r>
                    <w:rPr>
                      <w:rFonts w:ascii="Cambria Math" w:hAnsi="Cambria Math"/>
                    </w:rPr>
                    <m:t>s(t</m:t>
                  </m:r>
                </m:e>
                <m:sub>
                  <m:r>
                    <w:rPr>
                      <w:rFonts w:ascii="Cambria Math" w:hAnsi="Cambria Math"/>
                    </w:rPr>
                    <m:t>x-1</m:t>
                  </m:r>
                </m:sub>
              </m:sSub>
              <m:r>
                <w:rPr>
                  <w:rFonts w:ascii="Cambria Math" w:hAnsi="Cambria Math"/>
                </w:rPr>
                <m:t>)</m:t>
              </m:r>
            </m:e>
          </m:acc>
        </m:oMath>
      </m:oMathPara>
    </w:p>
    <w:p w:rsidR="0062117B" w:rsidRDefault="00CD4F18" w:rsidP="009F621F">
      <w:pPr>
        <w:pStyle w:val="KeinLeerraum"/>
      </w:pPr>
      <w:r>
        <w:lastRenderedPageBreak/>
        <w:t xml:space="preserve">Im Allgemeinen werden also nach jeder Sensormessung der bis zu diesem Zeitpunkt zurückgelegte Weg und die Geschwindigkeit </w:t>
      </w:r>
      <w:r w:rsidR="0046685A">
        <w:t>herangezogen, um die aktuelle Position und Geschwindigkeit zu berechnen.</w:t>
      </w:r>
    </w:p>
    <w:p w:rsidR="0046685A" w:rsidRDefault="0046685A" w:rsidP="009F621F">
      <w:pPr>
        <w:pStyle w:val="KeinLeerraum"/>
        <w:rPr>
          <w:ins w:id="565" w:author="Ace" w:date="2010-08-29T17:27:00Z"/>
        </w:rPr>
      </w:pPr>
      <w:r>
        <w:t>Die berechneten Positionsvektoren werden in einem dreidimensionalen Koordinatensystem festgehalten und ergeben somit die durchgeführte Bewegung im 3D-Raum.</w:t>
      </w:r>
    </w:p>
    <w:p w:rsidR="00266AFD" w:rsidRDefault="00266AFD" w:rsidP="009F621F">
      <w:pPr>
        <w:pStyle w:val="KeinLeerraum"/>
        <w:rPr>
          <w:ins w:id="566" w:author="Ace" w:date="2010-08-29T17:27:00Z"/>
        </w:rPr>
      </w:pPr>
    </w:p>
    <w:p w:rsidR="000263FF" w:rsidRDefault="003508FA" w:rsidP="000263FF">
      <w:pPr>
        <w:pStyle w:val="berschrift2"/>
        <w:pPrChange w:id="567" w:author="Ace" w:date="2010-08-29T17:27:00Z">
          <w:pPr>
            <w:pStyle w:val="KeinLeerraum"/>
          </w:pPr>
        </w:pPrChange>
      </w:pPr>
      <w:bookmarkStart w:id="568" w:name="_Toc280779566"/>
      <w:ins w:id="569" w:author="kosmos" w:date="2010-12-22T11:06:00Z">
        <w:r>
          <w:t>3</w:t>
        </w:r>
      </w:ins>
      <w:ins w:id="570" w:author="Ace" w:date="2010-08-29T17:27:00Z">
        <w:del w:id="571" w:author="kosmos" w:date="2010-12-22T11:06:00Z">
          <w:r w:rsidR="00266AFD" w:rsidDel="003508FA">
            <w:delText>5</w:delText>
          </w:r>
        </w:del>
        <w:r w:rsidR="00266AFD">
          <w:t>.2 Berechnung der relativen Beschleunigung in alle 3 Achsen</w:t>
        </w:r>
      </w:ins>
      <w:bookmarkEnd w:id="568"/>
    </w:p>
    <w:p w:rsidR="000263FF" w:rsidRDefault="00266AFD">
      <w:pPr>
        <w:pStyle w:val="KeinLeerraum"/>
        <w:rPr>
          <w:ins w:id="572" w:author="Ace" w:date="2010-08-29T17:32:00Z"/>
        </w:rPr>
      </w:pPr>
      <w:ins w:id="573" w:author="Ace" w:date="2010-08-29T17:28:00Z">
        <w:r>
          <w:t xml:space="preserve">Wie im vorherigen Abschnitt beschrieben ist es notwendig die Beschleunigungswerte aller 3 Achsen zu wissen. </w:t>
        </w:r>
      </w:ins>
      <w:ins w:id="574" w:author="Ace" w:date="2010-08-29T17:29:00Z">
        <w:r>
          <w:t xml:space="preserve">Der Beschleunigungssensor des </w:t>
        </w:r>
        <w:proofErr w:type="spellStart"/>
        <w:r>
          <w:t>Smartphones</w:t>
        </w:r>
        <w:proofErr w:type="spellEnd"/>
        <w:r>
          <w:t xml:space="preserve"> liefert diese Werte, jedoch wird die Erdbeschleunigung ebenfalls </w:t>
        </w:r>
        <w:proofErr w:type="spellStart"/>
        <w:r>
          <w:t>miteinbezogen</w:t>
        </w:r>
        <w:proofErr w:type="spellEnd"/>
        <w:r>
          <w:t xml:space="preserve">. </w:t>
        </w:r>
      </w:ins>
      <w:ins w:id="575" w:author="Ace" w:date="2010-08-29T17:30:00Z">
        <w:r>
          <w:t>Es gilt nun den relativen Beschleunigungsvektor</w:t>
        </w:r>
      </w:ins>
      <w:ins w:id="576" w:author="Ace" w:date="2010-08-29T17:31:00Z">
        <w:r>
          <w:t>, die tatsächliche Beschleunigung die das Smartphone erfährt,</w:t>
        </w:r>
      </w:ins>
      <w:ins w:id="577" w:author="Ace" w:date="2010-08-29T17:30:00Z">
        <w:r>
          <w:t xml:space="preserve"> zu berechnen.</w:t>
        </w:r>
      </w:ins>
    </w:p>
    <w:p w:rsidR="000263FF" w:rsidRDefault="000B743A">
      <w:pPr>
        <w:pStyle w:val="KeinLeerraum"/>
        <w:rPr>
          <w:ins w:id="578" w:author="Ace" w:date="2010-08-29T17:35:00Z"/>
        </w:rPr>
      </w:pPr>
      <w:ins w:id="579" w:author="Ace" w:date="2010-08-29T17:32:00Z">
        <w:r>
          <w:t xml:space="preserve">Der Sensor liefert den </w:t>
        </w:r>
        <w:proofErr w:type="spellStart"/>
        <w:r>
          <w:t>Messvektor</w:t>
        </w:r>
        <w:proofErr w:type="spellEnd"/>
        <w:r>
          <w:t xml:space="preserve"> </w:t>
        </w:r>
      </w:ins>
      <m:oMath>
        <w:ins w:id="580" w:author="Ace" w:date="2010-08-29T17:43:00Z">
          <m:r>
            <w:rPr>
              <w:rFonts w:ascii="Cambria Math" w:hAnsi="Cambria Math"/>
            </w:rPr>
            <m:t xml:space="preserve">m </m:t>
          </m:r>
        </w:ins>
      </m:oMath>
      <w:r>
        <w:t xml:space="preserve">welcher sich aus tatsächlicher Beschleunigung </w:t>
      </w:r>
      <m:oMath>
        <w:ins w:id="581" w:author="Ace" w:date="2010-08-29T17:43:00Z">
          <m:r>
            <w:rPr>
              <w:rFonts w:ascii="Cambria Math" w:hAnsi="Cambria Math"/>
            </w:rPr>
            <m:t xml:space="preserve">a </m:t>
          </m:r>
        </w:ins>
      </m:oMath>
      <w:r>
        <w:t xml:space="preserve">und Erdbeschleunigung </w:t>
      </w:r>
      <m:oMath>
        <w:ins w:id="582" w:author="Ace" w:date="2010-08-29T17:44:00Z">
          <m:r>
            <w:rPr>
              <w:rFonts w:ascii="Cambria Math" w:hAnsi="Cambria Math"/>
            </w:rPr>
            <m:t>g</m:t>
          </m:r>
        </w:ins>
      </m:oMath>
      <w:r w:rsidR="00C7645B">
        <w:t xml:space="preserve"> </w:t>
      </w:r>
      <w:ins w:id="583" w:author="Ace" w:date="2010-08-29T17:32:00Z">
        <w:r>
          <w:t>zusammensetzt.</w:t>
        </w:r>
      </w:ins>
    </w:p>
    <w:p w:rsidR="000263FF" w:rsidRDefault="000263FF" w:rsidP="000263FF">
      <w:pPr>
        <w:rPr>
          <w:ins w:id="584" w:author="Ace" w:date="2010-08-29T17:39:00Z"/>
          <w:rFonts w:eastAsiaTheme="minorEastAsia"/>
        </w:rPr>
        <w:pPrChange w:id="585" w:author="Ace" w:date="2010-08-29T17:28:00Z">
          <w:pPr>
            <w:pStyle w:val="KeinLeerraum"/>
          </w:pPr>
        </w:pPrChange>
      </w:pPr>
      <m:oMathPara>
        <m:oMath>
          <m:d>
            <m:dPr>
              <m:ctrlPr>
                <w:ins w:id="586" w:author="Ace" w:date="2010-08-29T17:37:00Z">
                  <w:rPr>
                    <w:rFonts w:ascii="Cambria Math" w:hAnsi="Cambria Math"/>
                    <w:i/>
                  </w:rPr>
                </w:ins>
              </m:ctrlPr>
            </m:dPr>
            <m:e>
              <m:m>
                <m:mPr>
                  <m:mcs>
                    <m:mc>
                      <m:mcPr>
                        <m:count m:val="1"/>
                        <m:mcJc m:val="center"/>
                      </m:mcPr>
                    </m:mc>
                  </m:mcs>
                  <m:ctrlPr>
                    <w:ins w:id="587" w:author="Ace" w:date="2010-08-29T17:37:00Z">
                      <w:rPr>
                        <w:rFonts w:ascii="Cambria Math" w:hAnsi="Cambria Math"/>
                        <w:i/>
                      </w:rPr>
                    </w:ins>
                  </m:ctrlPr>
                </m:mPr>
                <m:mr>
                  <m:e>
                    <w:ins w:id="588" w:author="Ace" w:date="2010-08-29T17:37:00Z">
                      <m:r>
                        <w:rPr>
                          <w:rFonts w:ascii="Cambria Math" w:hAnsi="Cambria Math"/>
                        </w:rPr>
                        <m:t>mx</m:t>
                      </m:r>
                    </w:ins>
                  </m:e>
                </m:mr>
                <m:mr>
                  <m:e>
                    <w:ins w:id="589" w:author="Ace" w:date="2010-08-29T17:37:00Z">
                      <m:r>
                        <w:rPr>
                          <w:rFonts w:ascii="Cambria Math" w:hAnsi="Cambria Math"/>
                        </w:rPr>
                        <m:t>my</m:t>
                      </m:r>
                    </w:ins>
                  </m:e>
                </m:mr>
                <m:mr>
                  <m:e>
                    <w:ins w:id="590" w:author="Ace" w:date="2010-08-29T17:37:00Z">
                      <m:r>
                        <w:rPr>
                          <w:rFonts w:ascii="Cambria Math" w:hAnsi="Cambria Math"/>
                        </w:rPr>
                        <m:t>mz</m:t>
                      </m:r>
                    </w:ins>
                  </m:e>
                </m:mr>
              </m:m>
            </m:e>
          </m:d>
          <w:ins w:id="591" w:author="Ace" w:date="2010-08-29T17:37:00Z">
            <m:r>
              <w:rPr>
                <w:rFonts w:ascii="Cambria Math" w:hAnsi="Cambria Math"/>
              </w:rPr>
              <m:t xml:space="preserve">= </m:t>
            </m:r>
          </w:ins>
          <m:d>
            <m:dPr>
              <m:ctrlPr>
                <w:ins w:id="592" w:author="Ace" w:date="2010-08-29T17:37:00Z">
                  <w:rPr>
                    <w:rFonts w:ascii="Cambria Math" w:hAnsi="Cambria Math"/>
                    <w:i/>
                  </w:rPr>
                </w:ins>
              </m:ctrlPr>
            </m:dPr>
            <m:e>
              <m:m>
                <m:mPr>
                  <m:mcs>
                    <m:mc>
                      <m:mcPr>
                        <m:count m:val="1"/>
                        <m:mcJc m:val="center"/>
                      </m:mcPr>
                    </m:mc>
                  </m:mcs>
                  <m:ctrlPr>
                    <w:ins w:id="593" w:author="Ace" w:date="2010-08-29T17:38:00Z">
                      <w:rPr>
                        <w:rFonts w:ascii="Cambria Math" w:hAnsi="Cambria Math"/>
                        <w:i/>
                      </w:rPr>
                    </w:ins>
                  </m:ctrlPr>
                </m:mPr>
                <m:mr>
                  <m:e>
                    <w:ins w:id="594" w:author="Ace" w:date="2010-08-29T17:38:00Z">
                      <m:r>
                        <w:rPr>
                          <w:rFonts w:ascii="Cambria Math" w:hAnsi="Cambria Math"/>
                        </w:rPr>
                        <m:t>ax</m:t>
                      </m:r>
                    </w:ins>
                  </m:e>
                </m:mr>
                <m:mr>
                  <m:e>
                    <w:ins w:id="595" w:author="Ace" w:date="2010-08-29T17:38:00Z">
                      <m:r>
                        <w:rPr>
                          <w:rFonts w:ascii="Cambria Math" w:hAnsi="Cambria Math"/>
                        </w:rPr>
                        <m:t>ay</m:t>
                      </m:r>
                    </w:ins>
                  </m:e>
                </m:mr>
                <m:mr>
                  <m:e>
                    <w:ins w:id="596" w:author="Ace" w:date="2010-08-29T17:38:00Z">
                      <m:r>
                        <w:rPr>
                          <w:rFonts w:ascii="Cambria Math" w:hAnsi="Cambria Math"/>
                        </w:rPr>
                        <m:t>az</m:t>
                      </m:r>
                    </w:ins>
                  </m:e>
                </m:mr>
              </m:m>
            </m:e>
          </m:d>
          <w:ins w:id="597" w:author="Ace" w:date="2010-08-29T17:38:00Z">
            <m:r>
              <w:rPr>
                <w:rFonts w:ascii="Cambria Math" w:hAnsi="Cambria Math"/>
              </w:rPr>
              <m:t>+</m:t>
            </m:r>
          </w:ins>
          <m:d>
            <m:dPr>
              <m:ctrlPr>
                <w:ins w:id="598" w:author="Ace" w:date="2010-08-29T17:38:00Z">
                  <w:rPr>
                    <w:rFonts w:ascii="Cambria Math" w:hAnsi="Cambria Math"/>
                    <w:i/>
                  </w:rPr>
                </w:ins>
              </m:ctrlPr>
            </m:dPr>
            <m:e>
              <m:m>
                <m:mPr>
                  <m:mcs>
                    <m:mc>
                      <m:mcPr>
                        <m:count m:val="1"/>
                        <m:mcJc m:val="center"/>
                      </m:mcPr>
                    </m:mc>
                  </m:mcs>
                  <m:ctrlPr>
                    <w:ins w:id="599" w:author="Ace" w:date="2010-08-29T17:38:00Z">
                      <w:rPr>
                        <w:rFonts w:ascii="Cambria Math" w:hAnsi="Cambria Math"/>
                        <w:i/>
                      </w:rPr>
                    </w:ins>
                  </m:ctrlPr>
                </m:mPr>
                <m:mr>
                  <m:e>
                    <w:ins w:id="600" w:author="Ace" w:date="2010-08-29T17:38:00Z">
                      <m:r>
                        <w:rPr>
                          <w:rFonts w:ascii="Cambria Math" w:hAnsi="Cambria Math"/>
                        </w:rPr>
                        <m:t>gx</m:t>
                      </m:r>
                    </w:ins>
                  </m:e>
                </m:mr>
                <m:mr>
                  <m:e>
                    <w:ins w:id="601" w:author="Ace" w:date="2010-08-29T17:38:00Z">
                      <m:r>
                        <w:rPr>
                          <w:rFonts w:ascii="Cambria Math" w:hAnsi="Cambria Math"/>
                        </w:rPr>
                        <m:t>gy</m:t>
                      </m:r>
                    </w:ins>
                  </m:e>
                </m:mr>
                <m:mr>
                  <m:e>
                    <w:ins w:id="602" w:author="Ace" w:date="2010-08-29T17:39:00Z">
                      <m:r>
                        <w:rPr>
                          <w:rFonts w:ascii="Cambria Math" w:hAnsi="Cambria Math"/>
                        </w:rPr>
                        <m:t>gz</m:t>
                      </m:r>
                    </w:ins>
                  </m:e>
                </m:mr>
              </m:m>
            </m:e>
          </m:d>
        </m:oMath>
      </m:oMathPara>
    </w:p>
    <w:p w:rsidR="000263FF" w:rsidRDefault="000263FF" w:rsidP="000263FF">
      <w:pPr>
        <w:pStyle w:val="KeinLeerraum"/>
        <w:rPr>
          <w:ins w:id="603" w:author="Ace" w:date="2010-08-29T17:41:00Z"/>
          <w:rFonts w:eastAsiaTheme="minorEastAsia"/>
        </w:rPr>
        <w:pPrChange w:id="604" w:author="Ace" w:date="2010-08-29T17:42:00Z">
          <w:pPr/>
        </w:pPrChange>
      </w:pPr>
      <m:oMathPara>
        <m:oMath>
          <m:d>
            <m:dPr>
              <m:ctrlPr>
                <w:ins w:id="605" w:author="Ace" w:date="2010-08-29T17:39:00Z">
                  <w:rPr>
                    <w:rFonts w:ascii="Cambria Math" w:hAnsi="Cambria Math"/>
                  </w:rPr>
                </w:ins>
              </m:ctrlPr>
            </m:dPr>
            <m:e>
              <m:m>
                <m:mPr>
                  <m:mcs>
                    <m:mc>
                      <m:mcPr>
                        <m:count m:val="1"/>
                        <m:mcJc m:val="center"/>
                      </m:mcPr>
                    </m:mc>
                  </m:mcs>
                  <m:ctrlPr>
                    <w:ins w:id="606" w:author="Ace" w:date="2010-08-29T17:39:00Z">
                      <w:rPr>
                        <w:rFonts w:ascii="Cambria Math" w:hAnsi="Cambria Math"/>
                      </w:rPr>
                    </w:ins>
                  </m:ctrlPr>
                </m:mPr>
                <m:mr>
                  <m:e>
                    <w:ins w:id="607" w:author="Ace" w:date="2010-08-29T17:40:00Z">
                      <m:r>
                        <w:rPr>
                          <w:rFonts w:ascii="Cambria Math" w:hAnsi="Cambria Math"/>
                        </w:rPr>
                        <m:t>a</m:t>
                      </m:r>
                    </w:ins>
                    <w:ins w:id="608" w:author="Ace" w:date="2010-08-29T17:39:00Z">
                      <m:r>
                        <w:rPr>
                          <w:rFonts w:ascii="Cambria Math" w:hAnsi="Cambria Math"/>
                        </w:rPr>
                        <m:t>x</m:t>
                      </m:r>
                    </w:ins>
                  </m:e>
                </m:mr>
                <m:mr>
                  <m:e>
                    <w:ins w:id="609" w:author="Ace" w:date="2010-08-29T17:40:00Z">
                      <m:r>
                        <w:rPr>
                          <w:rFonts w:ascii="Cambria Math" w:hAnsi="Cambria Math"/>
                        </w:rPr>
                        <m:t>a</m:t>
                      </m:r>
                    </w:ins>
                    <w:ins w:id="610" w:author="Ace" w:date="2010-08-29T17:39:00Z">
                      <m:r>
                        <w:rPr>
                          <w:rFonts w:ascii="Cambria Math" w:hAnsi="Cambria Math"/>
                        </w:rPr>
                        <m:t>y</m:t>
                      </m:r>
                    </w:ins>
                  </m:e>
                </m:mr>
                <m:mr>
                  <m:e>
                    <w:ins w:id="611" w:author="Ace" w:date="2010-08-29T17:40:00Z">
                      <m:r>
                        <w:rPr>
                          <w:rFonts w:ascii="Cambria Math" w:hAnsi="Cambria Math"/>
                        </w:rPr>
                        <m:t>a</m:t>
                      </m:r>
                    </w:ins>
                    <w:ins w:id="612" w:author="Ace" w:date="2010-08-29T17:39:00Z">
                      <m:r>
                        <w:rPr>
                          <w:rFonts w:ascii="Cambria Math" w:hAnsi="Cambria Math"/>
                        </w:rPr>
                        <m:t>z</m:t>
                      </m:r>
                    </w:ins>
                  </m:e>
                </m:mr>
              </m:m>
            </m:e>
          </m:d>
          <w:ins w:id="613" w:author="Ace" w:date="2010-08-29T17:39:00Z">
            <m:r>
              <m:rPr>
                <m:sty m:val="p"/>
              </m:rPr>
              <w:rPr>
                <w:rFonts w:ascii="Cambria Math" w:hAnsi="Cambria Math"/>
              </w:rPr>
              <m:t xml:space="preserve">= </m:t>
            </m:r>
          </w:ins>
          <m:d>
            <m:dPr>
              <m:ctrlPr>
                <w:ins w:id="614" w:author="Ace" w:date="2010-08-29T17:39:00Z">
                  <w:rPr>
                    <w:rFonts w:ascii="Cambria Math" w:hAnsi="Cambria Math"/>
                  </w:rPr>
                </w:ins>
              </m:ctrlPr>
            </m:dPr>
            <m:e>
              <m:m>
                <m:mPr>
                  <m:mcs>
                    <m:mc>
                      <m:mcPr>
                        <m:count m:val="1"/>
                        <m:mcJc m:val="center"/>
                      </m:mcPr>
                    </m:mc>
                  </m:mcs>
                  <m:ctrlPr>
                    <w:ins w:id="615" w:author="Ace" w:date="2010-08-29T17:39:00Z">
                      <w:rPr>
                        <w:rFonts w:ascii="Cambria Math" w:hAnsi="Cambria Math"/>
                      </w:rPr>
                    </w:ins>
                  </m:ctrlPr>
                </m:mPr>
                <m:mr>
                  <m:e>
                    <w:ins w:id="616" w:author="Ace" w:date="2010-08-29T17:40:00Z">
                      <m:r>
                        <w:rPr>
                          <w:rFonts w:ascii="Cambria Math" w:hAnsi="Cambria Math"/>
                        </w:rPr>
                        <m:t>m</m:t>
                      </m:r>
                    </w:ins>
                    <w:ins w:id="617" w:author="Ace" w:date="2010-08-29T17:39:00Z">
                      <m:r>
                        <w:rPr>
                          <w:rFonts w:ascii="Cambria Math" w:hAnsi="Cambria Math"/>
                        </w:rPr>
                        <m:t>x</m:t>
                      </m:r>
                    </w:ins>
                  </m:e>
                </m:mr>
                <m:mr>
                  <m:e>
                    <w:ins w:id="618" w:author="Ace" w:date="2010-08-29T17:40:00Z">
                      <m:r>
                        <w:rPr>
                          <w:rFonts w:ascii="Cambria Math" w:hAnsi="Cambria Math"/>
                        </w:rPr>
                        <m:t>m</m:t>
                      </m:r>
                    </w:ins>
                    <w:ins w:id="619" w:author="Ace" w:date="2010-08-29T17:39:00Z">
                      <m:r>
                        <w:rPr>
                          <w:rFonts w:ascii="Cambria Math" w:hAnsi="Cambria Math"/>
                        </w:rPr>
                        <m:t>y</m:t>
                      </m:r>
                    </w:ins>
                  </m:e>
                </m:mr>
                <m:mr>
                  <m:e>
                    <w:ins w:id="620" w:author="Ace" w:date="2010-08-29T17:40:00Z">
                      <m:r>
                        <w:rPr>
                          <w:rFonts w:ascii="Cambria Math" w:hAnsi="Cambria Math"/>
                        </w:rPr>
                        <m:t>m</m:t>
                      </m:r>
                    </w:ins>
                    <w:ins w:id="621" w:author="Ace" w:date="2010-08-29T17:39:00Z">
                      <m:r>
                        <w:rPr>
                          <w:rFonts w:ascii="Cambria Math" w:hAnsi="Cambria Math"/>
                        </w:rPr>
                        <m:t>z</m:t>
                      </m:r>
                    </w:ins>
                  </m:e>
                </m:mr>
              </m:m>
            </m:e>
          </m:d>
          <w:ins w:id="622" w:author="Ace" w:date="2010-08-29T17:40:00Z">
            <m:r>
              <m:rPr>
                <m:sty m:val="p"/>
              </m:rPr>
              <w:rPr>
                <w:rFonts w:ascii="Cambria Math" w:hAnsi="Cambria Math"/>
              </w:rPr>
              <m:t>-</m:t>
            </m:r>
          </w:ins>
          <m:d>
            <m:dPr>
              <m:ctrlPr>
                <w:ins w:id="623" w:author="Ace" w:date="2010-08-29T17:39:00Z">
                  <w:rPr>
                    <w:rFonts w:ascii="Cambria Math" w:hAnsi="Cambria Math"/>
                  </w:rPr>
                </w:ins>
              </m:ctrlPr>
            </m:dPr>
            <m:e>
              <m:m>
                <m:mPr>
                  <m:mcs>
                    <m:mc>
                      <m:mcPr>
                        <m:count m:val="1"/>
                        <m:mcJc m:val="center"/>
                      </m:mcPr>
                    </m:mc>
                  </m:mcs>
                  <m:ctrlPr>
                    <w:ins w:id="624" w:author="Ace" w:date="2010-08-29T17:39:00Z">
                      <w:rPr>
                        <w:rFonts w:ascii="Cambria Math" w:hAnsi="Cambria Math"/>
                      </w:rPr>
                    </w:ins>
                  </m:ctrlPr>
                </m:mPr>
                <m:mr>
                  <m:e>
                    <w:ins w:id="625" w:author="Ace" w:date="2010-08-29T17:39:00Z">
                      <m:r>
                        <w:rPr>
                          <w:rFonts w:ascii="Cambria Math" w:hAnsi="Cambria Math"/>
                        </w:rPr>
                        <m:t>gx</m:t>
                      </m:r>
                    </w:ins>
                  </m:e>
                </m:mr>
                <m:mr>
                  <m:e>
                    <w:ins w:id="626" w:author="Ace" w:date="2010-08-29T17:39:00Z">
                      <m:r>
                        <w:rPr>
                          <w:rFonts w:ascii="Cambria Math" w:hAnsi="Cambria Math"/>
                        </w:rPr>
                        <m:t>gy</m:t>
                      </m:r>
                    </w:ins>
                  </m:e>
                </m:mr>
                <m:mr>
                  <m:e>
                    <w:ins w:id="627" w:author="Ace" w:date="2010-08-29T17:39:00Z">
                      <m:r>
                        <w:rPr>
                          <w:rFonts w:ascii="Cambria Math" w:hAnsi="Cambria Math"/>
                        </w:rPr>
                        <m:t>gz</m:t>
                      </m:r>
                    </w:ins>
                  </m:e>
                </m:mr>
              </m:m>
            </m:e>
          </m:d>
        </m:oMath>
      </m:oMathPara>
    </w:p>
    <w:p w:rsidR="000263FF" w:rsidRDefault="00C7645B" w:rsidP="000263FF">
      <w:pPr>
        <w:pStyle w:val="KeinLeerraum"/>
        <w:rPr>
          <w:ins w:id="628" w:author="Ace" w:date="2010-08-29T17:42:00Z"/>
        </w:rPr>
        <w:pPrChange w:id="629" w:author="Ace" w:date="2010-08-29T17:42:00Z">
          <w:pPr/>
        </w:pPrChange>
      </w:pPr>
      <w:ins w:id="630" w:author="Ace" w:date="2010-08-29T17:42:00Z">
        <w:r>
          <w:t>Wobei folgendes gelten muss:</w:t>
        </w:r>
      </w:ins>
    </w:p>
    <w:p w:rsidR="000263FF" w:rsidRDefault="000263FF" w:rsidP="000263FF">
      <w:pPr>
        <w:pStyle w:val="KeinLeerraum"/>
        <w:rPr>
          <w:ins w:id="631" w:author="Ace" w:date="2010-08-29T17:39:00Z"/>
        </w:rPr>
        <w:pPrChange w:id="632" w:author="Ace" w:date="2010-08-29T17:42:00Z">
          <w:pPr/>
        </w:pPrChange>
      </w:pPr>
      <m:oMathPara>
        <m:oMath>
          <m:rad>
            <m:radPr>
              <m:degHide m:val="on"/>
              <m:ctrlPr>
                <w:ins w:id="633" w:author="Ace" w:date="2010-08-29T17:42:00Z">
                  <w:rPr>
                    <w:rFonts w:ascii="Cambria Math" w:hAnsi="Cambria Math"/>
                    <w:i/>
                  </w:rPr>
                </w:ins>
              </m:ctrlPr>
            </m:radPr>
            <m:deg/>
            <m:e>
              <w:ins w:id="634" w:author="Ace" w:date="2010-08-29T17:42:00Z">
                <m:r>
                  <w:rPr>
                    <w:rFonts w:ascii="Cambria Math" w:hAnsi="Cambria Math"/>
                  </w:rPr>
                  <m:t>gx²</m:t>
                </m:r>
              </w:ins>
              <w:ins w:id="635" w:author="Ace" w:date="2010-08-29T17:43:00Z">
                <m:r>
                  <w:rPr>
                    <w:rFonts w:ascii="Cambria Math" w:hAnsi="Cambria Math"/>
                  </w:rPr>
                  <m:t>+gy²+gz²</m:t>
                </m:r>
              </w:ins>
            </m:e>
          </m:rad>
          <w:ins w:id="636" w:author="Ace" w:date="2010-08-29T17:43:00Z">
            <m:r>
              <w:rPr>
                <w:rFonts w:ascii="Cambria Math" w:hAnsi="Cambria Math"/>
              </w:rPr>
              <m:t>=9,81</m:t>
            </m:r>
          </w:ins>
        </m:oMath>
      </m:oMathPara>
    </w:p>
    <w:p w:rsidR="000263FF" w:rsidRDefault="000263FF">
      <w:pPr>
        <w:pStyle w:val="KeinLeerraum"/>
      </w:pPr>
    </w:p>
    <w:p w:rsidR="000263FF" w:rsidRDefault="000C340D" w:rsidP="000263FF">
      <w:pPr>
        <w:rPr>
          <w:del w:id="637" w:author="kosmos" w:date="2010-07-28T12:50:00Z"/>
        </w:rPr>
        <w:pPrChange w:id="638" w:author="kosmos" w:date="2010-07-28T13:03:00Z">
          <w:pPr>
            <w:pStyle w:val="berschrift1"/>
            <w:numPr>
              <w:numId w:val="3"/>
            </w:numPr>
            <w:ind w:left="720" w:hanging="360"/>
          </w:pPr>
        </w:pPrChange>
      </w:pPr>
      <w:del w:id="639" w:author="kosmos" w:date="2010-12-22T11:08:00Z">
        <w:r w:rsidDel="003508FA">
          <w:delText>Eingesetzte Hardware und deren Spezifikationen</w:delText>
        </w:r>
      </w:del>
      <w:ins w:id="640" w:author="Ace" w:date="2010-08-29T17:27:00Z">
        <w:del w:id="641" w:author="kosmos" w:date="2010-12-22T11:07:00Z">
          <w:r w:rsidR="00266AFD" w:rsidDel="003508FA">
            <w:delText>66</w:delText>
          </w:r>
        </w:del>
      </w:ins>
      <w:bookmarkStart w:id="642" w:name="_Toc280779531"/>
      <w:bookmarkStart w:id="643" w:name="_Toc280779567"/>
      <w:bookmarkEnd w:id="642"/>
      <w:bookmarkEnd w:id="643"/>
    </w:p>
    <w:p w:rsidR="000263FF" w:rsidRDefault="00FA1A23" w:rsidP="000263FF">
      <w:pPr>
        <w:pStyle w:val="KeinLeerraum"/>
        <w:numPr>
          <w:ilvl w:val="0"/>
          <w:numId w:val="1"/>
        </w:numPr>
        <w:ind w:left="0"/>
        <w:rPr>
          <w:del w:id="644" w:author="kosmos" w:date="2010-07-28T12:50:00Z"/>
        </w:rPr>
        <w:pPrChange w:id="645" w:author="kosmos" w:date="2010-07-28T13:03:00Z">
          <w:pPr>
            <w:pStyle w:val="KeinLeerraum"/>
            <w:numPr>
              <w:numId w:val="1"/>
            </w:numPr>
            <w:ind w:left="750" w:hanging="360"/>
          </w:pPr>
        </w:pPrChange>
      </w:pPr>
      <w:del w:id="646" w:author="kosmos" w:date="2010-07-28T12:50:00Z">
        <w:r w:rsidDel="00217BAF">
          <w:delText xml:space="preserve">Smartphone </w:delText>
        </w:r>
        <w:bookmarkStart w:id="647" w:name="_Toc280779532"/>
        <w:bookmarkStart w:id="648" w:name="_Toc280779568"/>
        <w:bookmarkEnd w:id="647"/>
        <w:bookmarkEnd w:id="648"/>
      </w:del>
    </w:p>
    <w:p w:rsidR="000263FF" w:rsidRDefault="00FA1A23" w:rsidP="000263FF">
      <w:pPr>
        <w:pStyle w:val="KeinLeerraum"/>
        <w:numPr>
          <w:ilvl w:val="1"/>
          <w:numId w:val="1"/>
        </w:numPr>
        <w:ind w:left="0"/>
        <w:rPr>
          <w:del w:id="649" w:author="kosmos" w:date="2010-07-28T12:50:00Z"/>
        </w:rPr>
        <w:pPrChange w:id="650" w:author="kosmos" w:date="2010-07-28T13:03:00Z">
          <w:pPr>
            <w:pStyle w:val="KeinLeerraum"/>
            <w:numPr>
              <w:numId w:val="1"/>
            </w:numPr>
            <w:ind w:left="750" w:hanging="360"/>
          </w:pPr>
        </w:pPrChange>
      </w:pPr>
      <w:del w:id="651" w:author="kosmos" w:date="2010-07-28T12:50:00Z">
        <w:r w:rsidDel="00217BAF">
          <w:delText>Sensoren</w:delText>
        </w:r>
        <w:bookmarkStart w:id="652" w:name="_Toc280779533"/>
        <w:bookmarkStart w:id="653" w:name="_Toc280779569"/>
        <w:bookmarkEnd w:id="652"/>
        <w:bookmarkEnd w:id="653"/>
      </w:del>
    </w:p>
    <w:p w:rsidR="000263FF" w:rsidRDefault="00FA1A23" w:rsidP="000263FF">
      <w:pPr>
        <w:pStyle w:val="KeinLeerraum"/>
        <w:numPr>
          <w:ilvl w:val="3"/>
          <w:numId w:val="1"/>
        </w:numPr>
        <w:ind w:left="0"/>
        <w:rPr>
          <w:del w:id="654" w:author="kosmos" w:date="2010-07-28T12:50:00Z"/>
        </w:rPr>
        <w:pPrChange w:id="655" w:author="kosmos" w:date="2010-07-28T13:03:00Z">
          <w:pPr>
            <w:pStyle w:val="KeinLeerraum"/>
            <w:numPr>
              <w:ilvl w:val="1"/>
              <w:numId w:val="1"/>
            </w:numPr>
            <w:ind w:left="1470" w:hanging="360"/>
          </w:pPr>
        </w:pPrChange>
      </w:pPr>
      <w:del w:id="656" w:author="kosmos" w:date="2010-07-28T12:31:00Z">
        <w:r w:rsidDel="000E029B">
          <w:delText>Beschreibung</w:delText>
        </w:r>
      </w:del>
      <w:bookmarkStart w:id="657" w:name="_Toc280779534"/>
      <w:bookmarkStart w:id="658" w:name="_Toc280779570"/>
      <w:bookmarkEnd w:id="657"/>
      <w:bookmarkEnd w:id="658"/>
    </w:p>
    <w:p w:rsidR="000263FF" w:rsidRDefault="00FA1A23" w:rsidP="000263FF">
      <w:pPr>
        <w:pStyle w:val="KeinLeerraum"/>
        <w:numPr>
          <w:ilvl w:val="2"/>
          <w:numId w:val="1"/>
        </w:numPr>
        <w:ind w:left="0"/>
        <w:rPr>
          <w:del w:id="659" w:author="kosmos" w:date="2010-07-28T12:50:00Z"/>
        </w:rPr>
        <w:pPrChange w:id="660" w:author="kosmos" w:date="2010-07-28T13:03:00Z">
          <w:pPr>
            <w:pStyle w:val="KeinLeerraum"/>
            <w:numPr>
              <w:ilvl w:val="1"/>
              <w:numId w:val="1"/>
            </w:numPr>
            <w:ind w:left="1470" w:hanging="360"/>
          </w:pPr>
        </w:pPrChange>
      </w:pPr>
      <w:del w:id="661" w:author="kosmos" w:date="2010-07-28T12:50:00Z">
        <w:r w:rsidDel="00217BAF">
          <w:delText>Was liefern sie?</w:delText>
        </w:r>
        <w:bookmarkStart w:id="662" w:name="_Toc280779535"/>
        <w:bookmarkStart w:id="663" w:name="_Toc280779571"/>
        <w:bookmarkEnd w:id="662"/>
        <w:bookmarkEnd w:id="663"/>
      </w:del>
    </w:p>
    <w:p w:rsidR="000263FF" w:rsidRDefault="00A35563" w:rsidP="000263FF">
      <w:pPr>
        <w:pStyle w:val="KeinLeerraum"/>
        <w:numPr>
          <w:ilvl w:val="2"/>
          <w:numId w:val="1"/>
        </w:numPr>
        <w:ind w:left="0"/>
        <w:rPr>
          <w:del w:id="664" w:author="kosmos" w:date="2010-07-28T12:50:00Z"/>
        </w:rPr>
        <w:pPrChange w:id="665" w:author="kosmos" w:date="2010-07-28T13:03:00Z">
          <w:pPr>
            <w:pStyle w:val="KeinLeerraum"/>
            <w:numPr>
              <w:ilvl w:val="1"/>
              <w:numId w:val="1"/>
            </w:numPr>
            <w:ind w:left="1470" w:hanging="360"/>
          </w:pPr>
        </w:pPrChange>
      </w:pPr>
      <w:del w:id="666" w:author="kosmos" w:date="2010-07-28T12:50:00Z">
        <w:r w:rsidDel="00217BAF">
          <w:delText>Wie oft liefern sie Daten? (Modus)</w:delText>
        </w:r>
        <w:bookmarkStart w:id="667" w:name="_Toc280779536"/>
        <w:bookmarkStart w:id="668" w:name="_Toc280779572"/>
        <w:bookmarkEnd w:id="667"/>
        <w:bookmarkEnd w:id="668"/>
      </w:del>
    </w:p>
    <w:p w:rsidR="000263FF" w:rsidRDefault="00FA1A23" w:rsidP="000263FF">
      <w:pPr>
        <w:pStyle w:val="KeinLeerraum"/>
        <w:numPr>
          <w:ilvl w:val="2"/>
          <w:numId w:val="1"/>
        </w:numPr>
        <w:ind w:left="0"/>
        <w:rPr>
          <w:del w:id="669" w:author="kosmos" w:date="2010-07-28T12:50:00Z"/>
        </w:rPr>
        <w:pPrChange w:id="670" w:author="kosmos" w:date="2010-07-28T13:03:00Z">
          <w:pPr>
            <w:pStyle w:val="KeinLeerraum"/>
            <w:numPr>
              <w:ilvl w:val="1"/>
              <w:numId w:val="1"/>
            </w:numPr>
            <w:ind w:left="1470" w:hanging="360"/>
          </w:pPr>
        </w:pPrChange>
      </w:pPr>
      <w:del w:id="671" w:author="kosmos" w:date="2010-07-28T12:50:00Z">
        <w:r w:rsidDel="00217BAF">
          <w:delText>Wie genau? Was wird alles miteinbezogen?</w:delText>
        </w:r>
        <w:bookmarkStart w:id="672" w:name="_Toc280779537"/>
        <w:bookmarkStart w:id="673" w:name="_Toc280779573"/>
        <w:bookmarkEnd w:id="672"/>
        <w:bookmarkEnd w:id="673"/>
      </w:del>
    </w:p>
    <w:p w:rsidR="000263FF" w:rsidRDefault="00FA1A23" w:rsidP="000263FF">
      <w:pPr>
        <w:pStyle w:val="KeinLeerraum"/>
        <w:numPr>
          <w:ilvl w:val="2"/>
          <w:numId w:val="1"/>
        </w:numPr>
        <w:ind w:left="0"/>
        <w:rPr>
          <w:del w:id="674" w:author="kosmos" w:date="2010-07-28T12:50:00Z"/>
        </w:rPr>
        <w:pPrChange w:id="675" w:author="kosmos" w:date="2010-07-28T13:03:00Z">
          <w:pPr>
            <w:pStyle w:val="KeinLeerraum"/>
            <w:numPr>
              <w:ilvl w:val="1"/>
              <w:numId w:val="1"/>
            </w:numPr>
            <w:ind w:left="1470" w:hanging="360"/>
          </w:pPr>
        </w:pPrChange>
      </w:pPr>
      <w:del w:id="676" w:author="kosmos" w:date="2010-07-28T12:50:00Z">
        <w:r w:rsidDel="00217BAF">
          <w:delText>Was für ein Messbereich?</w:delText>
        </w:r>
        <w:bookmarkStart w:id="677" w:name="_Toc280779538"/>
        <w:bookmarkStart w:id="678" w:name="_Toc280779574"/>
        <w:bookmarkEnd w:id="677"/>
        <w:bookmarkEnd w:id="678"/>
      </w:del>
    </w:p>
    <w:p w:rsidR="000263FF" w:rsidRDefault="00FA1A23" w:rsidP="000263FF">
      <w:pPr>
        <w:pStyle w:val="KeinLeerraum"/>
        <w:rPr>
          <w:del w:id="679" w:author="kosmos" w:date="2010-07-28T13:03:00Z"/>
        </w:rPr>
        <w:pPrChange w:id="680" w:author="kosmos" w:date="2010-07-28T13:03:00Z">
          <w:pPr>
            <w:pStyle w:val="KeinLeerraum"/>
            <w:numPr>
              <w:ilvl w:val="1"/>
              <w:numId w:val="1"/>
            </w:numPr>
            <w:ind w:left="1470" w:hanging="360"/>
          </w:pPr>
        </w:pPrChange>
      </w:pPr>
      <w:del w:id="681" w:author="kosmos" w:date="2010-07-28T12:50:00Z">
        <w:r w:rsidDel="00217BAF">
          <w:delText>Datenblatt (zumindest Quelle) falls auffindbar</w:delText>
        </w:r>
      </w:del>
      <w:bookmarkStart w:id="682" w:name="_Toc280779539"/>
      <w:bookmarkStart w:id="683" w:name="_Toc280779575"/>
      <w:bookmarkEnd w:id="682"/>
      <w:bookmarkEnd w:id="683"/>
    </w:p>
    <w:p w:rsidR="00302518" w:rsidDel="003508FA" w:rsidRDefault="00302518">
      <w:pPr>
        <w:pStyle w:val="KeinLeerraum"/>
        <w:rPr>
          <w:del w:id="684" w:author="kosmos" w:date="2010-12-22T11:08:00Z"/>
        </w:rPr>
      </w:pPr>
      <w:bookmarkStart w:id="685" w:name="_Toc280779540"/>
      <w:bookmarkStart w:id="686" w:name="_Toc280779576"/>
      <w:bookmarkEnd w:id="685"/>
      <w:bookmarkEnd w:id="686"/>
    </w:p>
    <w:p w:rsidR="00000000" w:rsidRDefault="000C340D" w:rsidP="003508FA">
      <w:pPr>
        <w:pStyle w:val="berschrift1"/>
        <w:numPr>
          <w:ilvl w:val="0"/>
          <w:numId w:val="3"/>
        </w:numPr>
        <w:rPr>
          <w:del w:id="687" w:author="kosmos" w:date="2010-07-28T13:14:00Z"/>
        </w:rPr>
        <w:pPrChange w:id="688" w:author="kosmos" w:date="2010-12-22T11:06:00Z">
          <w:pPr>
            <w:pStyle w:val="berschrift1"/>
            <w:numPr>
              <w:numId w:val="3"/>
            </w:numPr>
            <w:ind w:left="720" w:hanging="360"/>
          </w:pPr>
        </w:pPrChange>
      </w:pPr>
      <w:del w:id="689" w:author="kosmos" w:date="2010-12-22T11:08:00Z">
        <w:r w:rsidDel="003508FA">
          <w:delText>Evaluierung</w:delText>
        </w:r>
      </w:del>
      <w:bookmarkStart w:id="690" w:name="_Toc280779541"/>
      <w:bookmarkStart w:id="691" w:name="_Toc280779577"/>
      <w:bookmarkEnd w:id="690"/>
      <w:bookmarkEnd w:id="691"/>
    </w:p>
    <w:p w:rsidR="000263FF" w:rsidDel="003508FA" w:rsidRDefault="000263FF" w:rsidP="003508FA">
      <w:pPr>
        <w:pStyle w:val="berschrift1"/>
        <w:numPr>
          <w:ilvl w:val="0"/>
          <w:numId w:val="3"/>
        </w:numPr>
        <w:rPr>
          <w:del w:id="692" w:author="kosmos" w:date="2010-12-22T11:08:00Z"/>
        </w:rPr>
        <w:pPrChange w:id="693" w:author="kosmos" w:date="2010-12-22T11:06:00Z">
          <w:pPr>
            <w:pStyle w:val="KeinLeerraum"/>
          </w:pPr>
        </w:pPrChange>
      </w:pPr>
      <w:bookmarkStart w:id="694" w:name="_Toc280779542"/>
      <w:bookmarkStart w:id="695" w:name="_Toc280779578"/>
      <w:bookmarkEnd w:id="694"/>
      <w:bookmarkEnd w:id="695"/>
    </w:p>
    <w:p w:rsidR="00000000" w:rsidRDefault="00486EBA" w:rsidP="003508FA">
      <w:pPr>
        <w:pStyle w:val="KeinLeerraum"/>
        <w:numPr>
          <w:ilvl w:val="0"/>
          <w:numId w:val="3"/>
        </w:numPr>
        <w:rPr>
          <w:del w:id="696" w:author="kosmos" w:date="2010-07-30T12:01:00Z"/>
        </w:rPr>
        <w:pPrChange w:id="697" w:author="kosmos" w:date="2010-12-22T11:06:00Z">
          <w:pPr>
            <w:pStyle w:val="KeinLeerraum"/>
          </w:pPr>
        </w:pPrChange>
      </w:pPr>
      <w:bookmarkStart w:id="698" w:name="_Toc280778931"/>
      <w:bookmarkStart w:id="699" w:name="_Toc280779543"/>
      <w:bookmarkStart w:id="700" w:name="_Toc280779579"/>
      <w:bookmarkEnd w:id="698"/>
      <w:bookmarkEnd w:id="699"/>
      <w:bookmarkEnd w:id="700"/>
    </w:p>
    <w:p w:rsidR="00000000" w:rsidDel="003508FA" w:rsidRDefault="00FD15FC" w:rsidP="003508FA">
      <w:pPr>
        <w:pStyle w:val="berschrift1"/>
        <w:numPr>
          <w:ilvl w:val="0"/>
          <w:numId w:val="3"/>
        </w:numPr>
        <w:rPr>
          <w:del w:id="701" w:author="kosmos" w:date="2010-12-22T11:08:00Z"/>
        </w:rPr>
        <w:pPrChange w:id="702" w:author="kosmos" w:date="2010-12-22T11:06:00Z">
          <w:pPr>
            <w:pStyle w:val="berschrift1"/>
            <w:numPr>
              <w:numId w:val="3"/>
            </w:numPr>
            <w:ind w:left="720" w:hanging="360"/>
          </w:pPr>
        </w:pPrChange>
      </w:pPr>
      <w:del w:id="703" w:author="kosmos" w:date="2010-12-22T11:08:00Z">
        <w:r w:rsidDel="003508FA">
          <w:delText>Mögliche Einsatzgebiete</w:delText>
        </w:r>
        <w:bookmarkStart w:id="704" w:name="_Toc280779544"/>
        <w:bookmarkStart w:id="705" w:name="_Toc280779580"/>
        <w:bookmarkEnd w:id="704"/>
        <w:bookmarkEnd w:id="705"/>
      </w:del>
    </w:p>
    <w:p w:rsidR="009F621F" w:rsidDel="003508FA" w:rsidRDefault="004F0303" w:rsidP="009F621F">
      <w:pPr>
        <w:pStyle w:val="KeinLeerraum"/>
        <w:rPr>
          <w:del w:id="706" w:author="kosmos" w:date="2010-12-22T11:08:00Z"/>
        </w:rPr>
      </w:pPr>
      <w:del w:id="707" w:author="kosmos" w:date="2010-12-22T11:08:00Z">
        <w:r w:rsidDel="003508FA">
          <w:delText>Um den möglichen Einsatz der entwickelten Software zu zeigen, werden zusätzlich ein paar Anwendungen implementier</w:delText>
        </w:r>
        <w:r w:rsidR="00C3437C" w:rsidDel="003508FA">
          <w:delText>t, welche ebenfalls die Aktivitätserkennung beinhalten (zum Beispiel als Steuerungselement).</w:delText>
        </w:r>
        <w:bookmarkStart w:id="708" w:name="_Toc280779545"/>
        <w:bookmarkStart w:id="709" w:name="_Toc280779581"/>
        <w:bookmarkEnd w:id="708"/>
        <w:bookmarkEnd w:id="709"/>
      </w:del>
    </w:p>
    <w:p w:rsidR="00C3437C" w:rsidDel="003508FA" w:rsidRDefault="00C3437C" w:rsidP="009F621F">
      <w:pPr>
        <w:pStyle w:val="KeinLeerraum"/>
        <w:rPr>
          <w:del w:id="710" w:author="kosmos" w:date="2010-12-22T11:08:00Z"/>
        </w:rPr>
      </w:pPr>
      <w:bookmarkStart w:id="711" w:name="_Toc280779546"/>
      <w:bookmarkStart w:id="712" w:name="_Toc280779582"/>
      <w:bookmarkEnd w:id="711"/>
      <w:bookmarkEnd w:id="712"/>
    </w:p>
    <w:p w:rsidR="00C3437C" w:rsidDel="003508FA" w:rsidRDefault="007E2D88" w:rsidP="007E2D88">
      <w:pPr>
        <w:pStyle w:val="berschrift2"/>
        <w:rPr>
          <w:del w:id="713" w:author="kosmos" w:date="2010-12-22T11:08:00Z"/>
        </w:rPr>
      </w:pPr>
      <w:del w:id="714" w:author="kosmos" w:date="2010-12-22T11:08:00Z">
        <w:r w:rsidDel="003508FA">
          <w:delText>Steuerung des MP3-Players</w:delText>
        </w:r>
        <w:bookmarkStart w:id="715" w:name="_Toc280779547"/>
        <w:bookmarkStart w:id="716" w:name="_Toc280779583"/>
        <w:bookmarkEnd w:id="715"/>
        <w:bookmarkEnd w:id="716"/>
      </w:del>
    </w:p>
    <w:p w:rsidR="0005361B" w:rsidRPr="007E2D88" w:rsidDel="003508FA" w:rsidRDefault="0005361B" w:rsidP="007E2D88">
      <w:pPr>
        <w:pStyle w:val="KeinLeerraum"/>
        <w:rPr>
          <w:del w:id="717" w:author="kosmos" w:date="2010-12-22T11:08:00Z"/>
        </w:rPr>
      </w:pPr>
      <w:bookmarkStart w:id="718" w:name="_Toc280779548"/>
      <w:bookmarkStart w:id="719" w:name="_Toc280779584"/>
      <w:bookmarkEnd w:id="718"/>
      <w:bookmarkEnd w:id="719"/>
    </w:p>
    <w:p w:rsidR="009C0023" w:rsidRDefault="009C0023" w:rsidP="009C0023">
      <w:pPr>
        <w:pStyle w:val="berschrift1"/>
        <w:numPr>
          <w:ilvl w:val="0"/>
          <w:numId w:val="3"/>
        </w:numPr>
        <w:rPr>
          <w:ins w:id="720" w:author="kosmos" w:date="2010-12-22T10:58:00Z"/>
        </w:rPr>
      </w:pPr>
      <w:bookmarkStart w:id="721" w:name="_Toc280654763"/>
      <w:bookmarkStart w:id="722" w:name="_Toc280779585"/>
      <w:ins w:id="723" w:author="kosmos" w:date="2010-12-22T10:58:00Z">
        <w:r>
          <w:t>Eingesetzte Hardware und deren Spezifikationen</w:t>
        </w:r>
        <w:bookmarkEnd w:id="721"/>
        <w:bookmarkEnd w:id="722"/>
      </w:ins>
    </w:p>
    <w:p w:rsidR="009C0023" w:rsidRDefault="009C0023" w:rsidP="009C0023">
      <w:pPr>
        <w:pStyle w:val="berschrift2"/>
        <w:rPr>
          <w:ins w:id="724" w:author="kosmos" w:date="2010-12-22T10:58:00Z"/>
        </w:rPr>
      </w:pPr>
      <w:bookmarkStart w:id="725" w:name="_Toc280654764"/>
      <w:bookmarkStart w:id="726" w:name="_Toc280779586"/>
      <w:ins w:id="727" w:author="kosmos" w:date="2010-12-22T10:58:00Z">
        <w:r>
          <w:t>3.1 Smartphone</w:t>
        </w:r>
        <w:bookmarkEnd w:id="725"/>
        <w:bookmarkEnd w:id="726"/>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6"/>
        <w:gridCol w:w="1717"/>
        <w:gridCol w:w="1773"/>
        <w:gridCol w:w="1780"/>
        <w:gridCol w:w="1722"/>
      </w:tblGrid>
      <w:tr w:rsidR="009C0023" w:rsidRPr="006B4A17" w:rsidTr="00320EBC">
        <w:trPr>
          <w:ins w:id="728" w:author="kosmos" w:date="2010-12-22T10:58:00Z"/>
        </w:trPr>
        <w:tc>
          <w:tcPr>
            <w:tcW w:w="2296" w:type="dxa"/>
          </w:tcPr>
          <w:p w:rsidR="009C0023" w:rsidRPr="006B4A17" w:rsidRDefault="009C0023" w:rsidP="00320EBC">
            <w:pPr>
              <w:spacing w:after="0" w:line="240" w:lineRule="auto"/>
              <w:rPr>
                <w:ins w:id="729" w:author="kosmos" w:date="2010-12-22T10:58:00Z"/>
              </w:rPr>
            </w:pPr>
            <w:ins w:id="730" w:author="kosmos" w:date="2010-12-22T10:58:00Z">
              <w:r w:rsidRPr="006B4A17">
                <w:t>Sensor</w:t>
              </w:r>
            </w:ins>
          </w:p>
        </w:tc>
        <w:tc>
          <w:tcPr>
            <w:tcW w:w="1717" w:type="dxa"/>
          </w:tcPr>
          <w:p w:rsidR="009C0023" w:rsidRPr="006B4A17" w:rsidRDefault="009C0023" w:rsidP="00320EBC">
            <w:pPr>
              <w:spacing w:after="0" w:line="240" w:lineRule="auto"/>
              <w:rPr>
                <w:ins w:id="731" w:author="kosmos" w:date="2010-12-22T10:58:00Z"/>
              </w:rPr>
            </w:pPr>
            <w:ins w:id="732" w:author="kosmos" w:date="2010-12-22T10:58:00Z">
              <w:r w:rsidRPr="006B4A17">
                <w:t>Intervall</w:t>
              </w:r>
            </w:ins>
          </w:p>
        </w:tc>
        <w:tc>
          <w:tcPr>
            <w:tcW w:w="1773" w:type="dxa"/>
          </w:tcPr>
          <w:p w:rsidR="009C0023" w:rsidRPr="006B4A17" w:rsidRDefault="009C0023" w:rsidP="00320EBC">
            <w:pPr>
              <w:spacing w:after="0" w:line="240" w:lineRule="auto"/>
              <w:rPr>
                <w:ins w:id="733" w:author="kosmos" w:date="2010-12-22T10:58:00Z"/>
              </w:rPr>
            </w:pPr>
            <w:proofErr w:type="spellStart"/>
            <w:ins w:id="734" w:author="kosmos" w:date="2010-12-22T10:58:00Z">
              <w:r w:rsidRPr="006B4A17">
                <w:t>Messbereich</w:t>
              </w:r>
              <w:proofErr w:type="spellEnd"/>
            </w:ins>
          </w:p>
        </w:tc>
        <w:tc>
          <w:tcPr>
            <w:tcW w:w="1780" w:type="dxa"/>
          </w:tcPr>
          <w:p w:rsidR="009C0023" w:rsidRPr="006B4A17" w:rsidRDefault="009C0023" w:rsidP="00320EBC">
            <w:pPr>
              <w:spacing w:after="0" w:line="240" w:lineRule="auto"/>
              <w:rPr>
                <w:ins w:id="735" w:author="kosmos" w:date="2010-12-22T10:58:00Z"/>
              </w:rPr>
            </w:pPr>
            <w:ins w:id="736" w:author="kosmos" w:date="2010-12-22T10:58:00Z">
              <w:r w:rsidRPr="006B4A17">
                <w:t>Genauigkeit</w:t>
              </w:r>
            </w:ins>
          </w:p>
        </w:tc>
        <w:tc>
          <w:tcPr>
            <w:tcW w:w="1722" w:type="dxa"/>
          </w:tcPr>
          <w:p w:rsidR="009C0023" w:rsidRPr="006B4A17" w:rsidRDefault="009C0023" w:rsidP="00320EBC">
            <w:pPr>
              <w:spacing w:after="0" w:line="240" w:lineRule="auto"/>
              <w:rPr>
                <w:ins w:id="737" w:author="kosmos" w:date="2010-12-22T10:58:00Z"/>
              </w:rPr>
            </w:pPr>
            <w:ins w:id="738" w:author="kosmos" w:date="2010-12-22T10:58:00Z">
              <w:r w:rsidRPr="006B4A17">
                <w:t>Typ</w:t>
              </w:r>
            </w:ins>
          </w:p>
        </w:tc>
      </w:tr>
      <w:tr w:rsidR="009C0023" w:rsidRPr="006B4A17" w:rsidTr="00320EBC">
        <w:trPr>
          <w:ins w:id="739" w:author="kosmos" w:date="2010-12-22T10:58:00Z"/>
        </w:trPr>
        <w:tc>
          <w:tcPr>
            <w:tcW w:w="2296" w:type="dxa"/>
          </w:tcPr>
          <w:p w:rsidR="009C0023" w:rsidRPr="006B4A17" w:rsidRDefault="009C0023" w:rsidP="00320EBC">
            <w:pPr>
              <w:spacing w:after="0" w:line="240" w:lineRule="auto"/>
              <w:rPr>
                <w:ins w:id="740" w:author="kosmos" w:date="2010-12-22T10:58:00Z"/>
              </w:rPr>
            </w:pPr>
            <w:ins w:id="741" w:author="kosmos" w:date="2010-12-22T10:58:00Z">
              <w:r w:rsidRPr="006B4A17">
                <w:t>Beschleunigungssensor</w:t>
              </w:r>
            </w:ins>
          </w:p>
        </w:tc>
        <w:tc>
          <w:tcPr>
            <w:tcW w:w="1717" w:type="dxa"/>
          </w:tcPr>
          <w:p w:rsidR="009C0023" w:rsidRPr="006B4A17" w:rsidRDefault="009C0023" w:rsidP="00320EBC">
            <w:pPr>
              <w:spacing w:after="0" w:line="240" w:lineRule="auto"/>
              <w:rPr>
                <w:ins w:id="742" w:author="kosmos" w:date="2010-12-22T10:58:00Z"/>
              </w:rPr>
            </w:pPr>
            <w:ins w:id="743" w:author="kosmos" w:date="2010-12-22T10:58:00Z">
              <w:r w:rsidRPr="006B4A17">
                <w:t>25Hz … 1500Hz</w:t>
              </w:r>
            </w:ins>
          </w:p>
        </w:tc>
        <w:tc>
          <w:tcPr>
            <w:tcW w:w="1773" w:type="dxa"/>
          </w:tcPr>
          <w:p w:rsidR="009C0023" w:rsidRPr="006B4A17" w:rsidRDefault="009C0023" w:rsidP="00320EBC">
            <w:pPr>
              <w:spacing w:after="0" w:line="240" w:lineRule="auto"/>
              <w:rPr>
                <w:ins w:id="744" w:author="kosmos" w:date="2010-12-22T10:58:00Z"/>
              </w:rPr>
            </w:pPr>
            <w:ins w:id="745" w:author="kosmos" w:date="2010-12-22T10:58:00Z">
              <w:r w:rsidRPr="006B4A17">
                <w:t xml:space="preserve">± 2g </w:t>
              </w:r>
              <w:proofErr w:type="spellStart"/>
              <w:r w:rsidRPr="006B4A17">
                <w:t>Android</w:t>
              </w:r>
              <w:proofErr w:type="spellEnd"/>
              <w:r w:rsidRPr="006B4A17">
                <w:t xml:space="preserve"> API</w:t>
              </w:r>
            </w:ins>
          </w:p>
        </w:tc>
        <w:tc>
          <w:tcPr>
            <w:tcW w:w="1780" w:type="dxa"/>
          </w:tcPr>
          <w:p w:rsidR="009C0023" w:rsidRPr="006B4A17" w:rsidRDefault="009C0023" w:rsidP="00320EBC">
            <w:pPr>
              <w:spacing w:after="0" w:line="240" w:lineRule="auto"/>
              <w:rPr>
                <w:ins w:id="746" w:author="kosmos" w:date="2010-12-22T10:58:00Z"/>
              </w:rPr>
            </w:pPr>
            <w:ins w:id="747" w:author="kosmos" w:date="2010-12-22T10:58:00Z">
              <w:r w:rsidRPr="006B4A17">
                <w:t>0.5mg/√Hz</w:t>
              </w:r>
            </w:ins>
          </w:p>
        </w:tc>
        <w:tc>
          <w:tcPr>
            <w:tcW w:w="1722" w:type="dxa"/>
          </w:tcPr>
          <w:p w:rsidR="009C0023" w:rsidRPr="006B4A17" w:rsidRDefault="009C0023" w:rsidP="00320EBC">
            <w:pPr>
              <w:spacing w:after="0" w:line="240" w:lineRule="auto"/>
              <w:rPr>
                <w:ins w:id="748" w:author="kosmos" w:date="2010-12-22T10:58:00Z"/>
              </w:rPr>
            </w:pPr>
            <w:ins w:id="749" w:author="kosmos" w:date="2010-12-22T10:58:00Z">
              <w:r w:rsidRPr="006B4A17">
                <w:t xml:space="preserve">BMA150 </w:t>
              </w:r>
              <w:r w:rsidR="000263FF" w:rsidRPr="006B4A17">
                <w:fldChar w:fldCharType="begin"/>
              </w:r>
              <w:r w:rsidRPr="006B4A17">
                <w:instrText xml:space="preserve"> </w:instrText>
              </w:r>
              <w:r>
                <w:instrText>REF</w:instrText>
              </w:r>
              <w:r w:rsidRPr="006B4A17">
                <w:instrText xml:space="preserve"> Quelle5 \h </w:instrText>
              </w:r>
            </w:ins>
            <w:ins w:id="750" w:author="kosmos" w:date="2010-12-22T10:58:00Z">
              <w:r w:rsidR="000263FF" w:rsidRPr="006B4A17">
                <w:fldChar w:fldCharType="separate"/>
              </w:r>
              <w:r w:rsidRPr="006B4A17">
                <w:rPr>
                  <w:rStyle w:val="IntensiveHervorhebung1"/>
                </w:rPr>
                <w:t xml:space="preserve">[5] </w:t>
              </w:r>
              <w:r w:rsidR="000263FF" w:rsidRPr="006B4A17">
                <w:fldChar w:fldCharType="end"/>
              </w:r>
            </w:ins>
          </w:p>
        </w:tc>
      </w:tr>
      <w:tr w:rsidR="009C0023" w:rsidRPr="006B4A17" w:rsidTr="00320EBC">
        <w:trPr>
          <w:ins w:id="751" w:author="kosmos" w:date="2010-12-22T10:58:00Z"/>
        </w:trPr>
        <w:tc>
          <w:tcPr>
            <w:tcW w:w="2296" w:type="dxa"/>
          </w:tcPr>
          <w:p w:rsidR="009C0023" w:rsidRPr="006B4A17" w:rsidRDefault="009C0023" w:rsidP="00320EBC">
            <w:pPr>
              <w:spacing w:after="0" w:line="240" w:lineRule="auto"/>
              <w:rPr>
                <w:ins w:id="752" w:author="kosmos" w:date="2010-12-22T10:58:00Z"/>
              </w:rPr>
            </w:pPr>
            <w:ins w:id="753" w:author="kosmos" w:date="2010-12-22T10:58:00Z">
              <w:r w:rsidRPr="006B4A17">
                <w:t>Magnetfeldsensor</w:t>
              </w:r>
            </w:ins>
          </w:p>
        </w:tc>
        <w:tc>
          <w:tcPr>
            <w:tcW w:w="1717" w:type="dxa"/>
          </w:tcPr>
          <w:p w:rsidR="009C0023" w:rsidRPr="006B4A17" w:rsidRDefault="009C0023" w:rsidP="00320EBC">
            <w:pPr>
              <w:spacing w:after="0" w:line="240" w:lineRule="auto"/>
              <w:rPr>
                <w:ins w:id="754" w:author="kosmos" w:date="2010-12-22T10:58:00Z"/>
              </w:rPr>
            </w:pPr>
            <w:ins w:id="755" w:author="kosmos" w:date="2010-12-22T10:58:00Z">
              <w:r w:rsidRPr="006B4A17">
                <w:t>80 Hz</w:t>
              </w:r>
            </w:ins>
          </w:p>
        </w:tc>
        <w:tc>
          <w:tcPr>
            <w:tcW w:w="1773" w:type="dxa"/>
          </w:tcPr>
          <w:p w:rsidR="009C0023" w:rsidRPr="006B4A17" w:rsidRDefault="009C0023" w:rsidP="00320EBC">
            <w:pPr>
              <w:spacing w:after="0" w:line="240" w:lineRule="auto"/>
              <w:rPr>
                <w:ins w:id="756" w:author="kosmos" w:date="2010-12-22T10:58:00Z"/>
              </w:rPr>
            </w:pPr>
            <w:ins w:id="757" w:author="kosmos" w:date="2010-12-22T10:58:00Z">
              <w:r w:rsidRPr="006B4A17">
                <w:t>± 300mT</w:t>
              </w:r>
            </w:ins>
          </w:p>
        </w:tc>
        <w:tc>
          <w:tcPr>
            <w:tcW w:w="1780" w:type="dxa"/>
          </w:tcPr>
          <w:p w:rsidR="009C0023" w:rsidRPr="006B4A17" w:rsidRDefault="009C0023" w:rsidP="00320EBC">
            <w:pPr>
              <w:spacing w:after="0" w:line="240" w:lineRule="auto"/>
              <w:rPr>
                <w:ins w:id="758" w:author="kosmos" w:date="2010-12-22T10:58:00Z"/>
              </w:rPr>
            </w:pPr>
            <w:ins w:id="759" w:author="kosmos" w:date="2010-12-22T10:58:00Z">
              <w:r w:rsidRPr="006B4A17">
                <w:rPr>
                  <w:rFonts w:hint="eastAsia"/>
                </w:rPr>
                <w:t>±</w:t>
              </w:r>
              <w:r w:rsidRPr="006B4A17">
                <w:t>2.0mT</w:t>
              </w:r>
            </w:ins>
          </w:p>
        </w:tc>
        <w:tc>
          <w:tcPr>
            <w:tcW w:w="1722" w:type="dxa"/>
          </w:tcPr>
          <w:p w:rsidR="009C0023" w:rsidRPr="006B4A17" w:rsidRDefault="009C0023" w:rsidP="00320EBC">
            <w:pPr>
              <w:spacing w:after="0" w:line="240" w:lineRule="auto"/>
              <w:rPr>
                <w:ins w:id="760" w:author="kosmos" w:date="2010-12-22T10:58:00Z"/>
              </w:rPr>
            </w:pPr>
            <w:ins w:id="761" w:author="kosmos" w:date="2010-12-22T10:58:00Z">
              <w:r w:rsidRPr="006B4A17">
                <w:t xml:space="preserve">AK8973 </w:t>
              </w:r>
              <w:r w:rsidR="000263FF" w:rsidRPr="006B4A17">
                <w:fldChar w:fldCharType="begin"/>
              </w:r>
              <w:r w:rsidRPr="006B4A17">
                <w:instrText xml:space="preserve"> </w:instrText>
              </w:r>
              <w:r>
                <w:instrText>REF</w:instrText>
              </w:r>
              <w:r w:rsidRPr="006B4A17">
                <w:instrText xml:space="preserve"> Quelle6 \h </w:instrText>
              </w:r>
            </w:ins>
            <w:ins w:id="762" w:author="kosmos" w:date="2010-12-22T10:58:00Z">
              <w:r w:rsidR="000263FF" w:rsidRPr="006B4A17">
                <w:fldChar w:fldCharType="separate"/>
              </w:r>
              <w:r w:rsidRPr="006B4A17">
                <w:rPr>
                  <w:rStyle w:val="IntensiveHervorhebung1"/>
                </w:rPr>
                <w:t xml:space="preserve">[6] </w:t>
              </w:r>
              <w:r w:rsidR="000263FF" w:rsidRPr="006B4A17">
                <w:fldChar w:fldCharType="end"/>
              </w:r>
            </w:ins>
          </w:p>
        </w:tc>
      </w:tr>
    </w:tbl>
    <w:p w:rsidR="009C0023" w:rsidRDefault="009C0023" w:rsidP="009C0023">
      <w:pPr>
        <w:pStyle w:val="berschrift2"/>
        <w:rPr>
          <w:ins w:id="763" w:author="kosmos" w:date="2010-12-22T10:58:00Z"/>
        </w:rPr>
      </w:pPr>
      <w:bookmarkStart w:id="764" w:name="_Toc280654765"/>
      <w:bookmarkStart w:id="765" w:name="_Toc280779587"/>
      <w:ins w:id="766" w:author="kosmos" w:date="2010-12-22T10:58:00Z">
        <w:r>
          <w:t xml:space="preserve">3.1 </w:t>
        </w:r>
        <w:proofErr w:type="spellStart"/>
        <w:r>
          <w:t>Wii</w:t>
        </w:r>
        <w:proofErr w:type="spellEnd"/>
        <w:r>
          <w:t xml:space="preserve">-Remote (mit </w:t>
        </w:r>
        <w:proofErr w:type="spellStart"/>
        <w:r>
          <w:t>MotionP</w:t>
        </w:r>
        <w:r w:rsidRPr="00F6447A">
          <w:t>lus</w:t>
        </w:r>
        <w:proofErr w:type="spellEnd"/>
        <w:r>
          <w:t>)</w:t>
        </w:r>
        <w:bookmarkEnd w:id="764"/>
        <w:bookmarkEnd w:id="765"/>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6"/>
        <w:gridCol w:w="1720"/>
        <w:gridCol w:w="1775"/>
        <w:gridCol w:w="1767"/>
        <w:gridCol w:w="1730"/>
      </w:tblGrid>
      <w:tr w:rsidR="009C0023" w:rsidRPr="006B4A17" w:rsidTr="00320EBC">
        <w:trPr>
          <w:ins w:id="767" w:author="kosmos" w:date="2010-12-22T10:58:00Z"/>
        </w:trPr>
        <w:tc>
          <w:tcPr>
            <w:tcW w:w="1842" w:type="dxa"/>
          </w:tcPr>
          <w:p w:rsidR="009C0023" w:rsidRPr="006B4A17" w:rsidRDefault="009C0023" w:rsidP="00320EBC">
            <w:pPr>
              <w:spacing w:after="0" w:line="240" w:lineRule="auto"/>
              <w:rPr>
                <w:ins w:id="768" w:author="kosmos" w:date="2010-12-22T10:58:00Z"/>
              </w:rPr>
            </w:pPr>
            <w:ins w:id="769" w:author="kosmos" w:date="2010-12-22T10:58:00Z">
              <w:r w:rsidRPr="006B4A17">
                <w:t>Sensor</w:t>
              </w:r>
            </w:ins>
          </w:p>
        </w:tc>
        <w:tc>
          <w:tcPr>
            <w:tcW w:w="1842" w:type="dxa"/>
          </w:tcPr>
          <w:p w:rsidR="009C0023" w:rsidRPr="006B4A17" w:rsidRDefault="009C0023" w:rsidP="00320EBC">
            <w:pPr>
              <w:spacing w:after="0" w:line="240" w:lineRule="auto"/>
              <w:rPr>
                <w:ins w:id="770" w:author="kosmos" w:date="2010-12-22T10:58:00Z"/>
              </w:rPr>
            </w:pPr>
            <w:ins w:id="771" w:author="kosmos" w:date="2010-12-22T10:58:00Z">
              <w:r w:rsidRPr="006B4A17">
                <w:t>Intervall</w:t>
              </w:r>
            </w:ins>
          </w:p>
        </w:tc>
        <w:tc>
          <w:tcPr>
            <w:tcW w:w="1842" w:type="dxa"/>
          </w:tcPr>
          <w:p w:rsidR="009C0023" w:rsidRPr="006B4A17" w:rsidRDefault="009C0023" w:rsidP="00320EBC">
            <w:pPr>
              <w:spacing w:after="0" w:line="240" w:lineRule="auto"/>
              <w:rPr>
                <w:ins w:id="772" w:author="kosmos" w:date="2010-12-22T10:58:00Z"/>
              </w:rPr>
            </w:pPr>
            <w:proofErr w:type="spellStart"/>
            <w:ins w:id="773" w:author="kosmos" w:date="2010-12-22T10:58:00Z">
              <w:r w:rsidRPr="006B4A17">
                <w:t>Messbereich</w:t>
              </w:r>
              <w:proofErr w:type="spellEnd"/>
            </w:ins>
          </w:p>
        </w:tc>
        <w:tc>
          <w:tcPr>
            <w:tcW w:w="1843" w:type="dxa"/>
          </w:tcPr>
          <w:p w:rsidR="009C0023" w:rsidRPr="006B4A17" w:rsidRDefault="009C0023" w:rsidP="00320EBC">
            <w:pPr>
              <w:spacing w:after="0" w:line="240" w:lineRule="auto"/>
              <w:rPr>
                <w:ins w:id="774" w:author="kosmos" w:date="2010-12-22T10:58:00Z"/>
              </w:rPr>
            </w:pPr>
            <w:ins w:id="775" w:author="kosmos" w:date="2010-12-22T10:58:00Z">
              <w:r w:rsidRPr="006B4A17">
                <w:t>Genauigkeit</w:t>
              </w:r>
            </w:ins>
          </w:p>
        </w:tc>
        <w:tc>
          <w:tcPr>
            <w:tcW w:w="1843" w:type="dxa"/>
          </w:tcPr>
          <w:p w:rsidR="009C0023" w:rsidRPr="006B4A17" w:rsidRDefault="009C0023" w:rsidP="00320EBC">
            <w:pPr>
              <w:spacing w:after="0" w:line="240" w:lineRule="auto"/>
              <w:rPr>
                <w:ins w:id="776" w:author="kosmos" w:date="2010-12-22T10:58:00Z"/>
              </w:rPr>
            </w:pPr>
            <w:ins w:id="777" w:author="kosmos" w:date="2010-12-22T10:58:00Z">
              <w:r w:rsidRPr="006B4A17">
                <w:t>Typ</w:t>
              </w:r>
            </w:ins>
          </w:p>
        </w:tc>
      </w:tr>
      <w:tr w:rsidR="009C0023" w:rsidRPr="006B4A17" w:rsidTr="00320EBC">
        <w:trPr>
          <w:ins w:id="778" w:author="kosmos" w:date="2010-12-22T10:58:00Z"/>
        </w:trPr>
        <w:tc>
          <w:tcPr>
            <w:tcW w:w="1842" w:type="dxa"/>
          </w:tcPr>
          <w:p w:rsidR="009C0023" w:rsidRPr="006B4A17" w:rsidRDefault="009C0023" w:rsidP="00320EBC">
            <w:pPr>
              <w:spacing w:after="0" w:line="240" w:lineRule="auto"/>
              <w:rPr>
                <w:ins w:id="779" w:author="kosmos" w:date="2010-12-22T10:58:00Z"/>
              </w:rPr>
            </w:pPr>
            <w:ins w:id="780" w:author="kosmos" w:date="2010-12-22T10:58:00Z">
              <w:r w:rsidRPr="006B4A17">
                <w:t>Beschleunigungssensor</w:t>
              </w:r>
            </w:ins>
          </w:p>
        </w:tc>
        <w:tc>
          <w:tcPr>
            <w:tcW w:w="1842" w:type="dxa"/>
          </w:tcPr>
          <w:p w:rsidR="009C0023" w:rsidRPr="006B4A17" w:rsidRDefault="009C0023" w:rsidP="00320EBC">
            <w:pPr>
              <w:spacing w:after="0" w:line="240" w:lineRule="auto"/>
              <w:rPr>
                <w:ins w:id="781" w:author="kosmos" w:date="2010-12-22T10:58:00Z"/>
              </w:rPr>
            </w:pPr>
            <w:ins w:id="782" w:author="kosmos" w:date="2010-12-22T10:58:00Z">
              <w:r w:rsidRPr="006B4A17">
                <w:t>0.5Hz … 1600Hz</w:t>
              </w:r>
            </w:ins>
          </w:p>
        </w:tc>
        <w:tc>
          <w:tcPr>
            <w:tcW w:w="1842" w:type="dxa"/>
          </w:tcPr>
          <w:p w:rsidR="009C0023" w:rsidRPr="006B4A17" w:rsidRDefault="009C0023" w:rsidP="00320EBC">
            <w:pPr>
              <w:spacing w:after="0" w:line="240" w:lineRule="auto"/>
              <w:rPr>
                <w:ins w:id="783" w:author="kosmos" w:date="2010-12-22T10:58:00Z"/>
              </w:rPr>
            </w:pPr>
            <w:ins w:id="784" w:author="kosmos" w:date="2010-12-22T10:58:00Z">
              <w:r w:rsidRPr="006B4A17">
                <w:t>± 3g</w:t>
              </w:r>
            </w:ins>
          </w:p>
        </w:tc>
        <w:tc>
          <w:tcPr>
            <w:tcW w:w="1843" w:type="dxa"/>
          </w:tcPr>
          <w:p w:rsidR="009C0023" w:rsidRPr="006B4A17" w:rsidRDefault="009C0023" w:rsidP="00320EBC">
            <w:pPr>
              <w:spacing w:after="0" w:line="240" w:lineRule="auto"/>
              <w:rPr>
                <w:ins w:id="785" w:author="kosmos" w:date="2010-12-22T10:58:00Z"/>
              </w:rPr>
            </w:pPr>
            <w:ins w:id="786" w:author="kosmos" w:date="2010-12-22T10:58:00Z">
              <w:r w:rsidRPr="006B4A17">
                <w:t>10%</w:t>
              </w:r>
            </w:ins>
          </w:p>
        </w:tc>
        <w:tc>
          <w:tcPr>
            <w:tcW w:w="1843" w:type="dxa"/>
          </w:tcPr>
          <w:p w:rsidR="009C0023" w:rsidRPr="006B4A17" w:rsidRDefault="009C0023" w:rsidP="00320EBC">
            <w:pPr>
              <w:spacing w:after="0" w:line="240" w:lineRule="auto"/>
              <w:rPr>
                <w:ins w:id="787" w:author="kosmos" w:date="2010-12-22T10:58:00Z"/>
              </w:rPr>
            </w:pPr>
            <w:ins w:id="788" w:author="kosmos" w:date="2010-12-22T10:58:00Z">
              <w:r w:rsidRPr="006B4A17">
                <w:t xml:space="preserve">ADXL330 </w:t>
              </w:r>
              <w:r w:rsidR="000263FF" w:rsidRPr="006B4A17">
                <w:fldChar w:fldCharType="begin"/>
              </w:r>
              <w:r w:rsidRPr="006B4A17">
                <w:instrText xml:space="preserve"> </w:instrText>
              </w:r>
              <w:r>
                <w:instrText>REF</w:instrText>
              </w:r>
              <w:r w:rsidRPr="006B4A17">
                <w:instrText xml:space="preserve"> Quelle7 \h </w:instrText>
              </w:r>
            </w:ins>
            <w:ins w:id="789" w:author="kosmos" w:date="2010-12-22T10:58:00Z">
              <w:r w:rsidR="000263FF" w:rsidRPr="006B4A17">
                <w:fldChar w:fldCharType="separate"/>
              </w:r>
              <w:r w:rsidRPr="006B4A17">
                <w:rPr>
                  <w:rStyle w:val="IntensiveHervorhebung1"/>
                </w:rPr>
                <w:t xml:space="preserve">[7] </w:t>
              </w:r>
              <w:r w:rsidR="000263FF" w:rsidRPr="006B4A17">
                <w:fldChar w:fldCharType="end"/>
              </w:r>
            </w:ins>
          </w:p>
        </w:tc>
      </w:tr>
      <w:tr w:rsidR="009C0023" w:rsidRPr="006B4A17" w:rsidTr="00320EBC">
        <w:trPr>
          <w:ins w:id="790" w:author="kosmos" w:date="2010-12-22T10:58:00Z"/>
        </w:trPr>
        <w:tc>
          <w:tcPr>
            <w:tcW w:w="1842" w:type="dxa"/>
          </w:tcPr>
          <w:p w:rsidR="009C0023" w:rsidRPr="006B4A17" w:rsidRDefault="009C0023" w:rsidP="00320EBC">
            <w:pPr>
              <w:spacing w:after="0" w:line="240" w:lineRule="auto"/>
              <w:rPr>
                <w:ins w:id="791" w:author="kosmos" w:date="2010-12-22T10:58:00Z"/>
              </w:rPr>
            </w:pPr>
            <w:ins w:id="792" w:author="kosmos" w:date="2010-12-22T10:58:00Z">
              <w:r w:rsidRPr="006B4A17">
                <w:t>Dual-Axis Gyroskop</w:t>
              </w:r>
            </w:ins>
          </w:p>
        </w:tc>
        <w:tc>
          <w:tcPr>
            <w:tcW w:w="1842" w:type="dxa"/>
          </w:tcPr>
          <w:p w:rsidR="009C0023" w:rsidRPr="006B4A17" w:rsidRDefault="009C0023" w:rsidP="00320EBC">
            <w:pPr>
              <w:spacing w:after="0" w:line="240" w:lineRule="auto"/>
              <w:rPr>
                <w:ins w:id="793" w:author="kosmos" w:date="2010-12-22T10:58:00Z"/>
              </w:rPr>
            </w:pPr>
            <w:ins w:id="794" w:author="kosmos" w:date="2010-12-22T10:58:00Z">
              <w:r w:rsidRPr="006B4A17">
                <w:t>140 Hz</w:t>
              </w:r>
            </w:ins>
          </w:p>
        </w:tc>
        <w:tc>
          <w:tcPr>
            <w:tcW w:w="1842" w:type="dxa"/>
          </w:tcPr>
          <w:p w:rsidR="009C0023" w:rsidRPr="006B4A17" w:rsidRDefault="009C0023" w:rsidP="00320EBC">
            <w:pPr>
              <w:spacing w:after="0" w:line="240" w:lineRule="auto"/>
              <w:rPr>
                <w:ins w:id="795" w:author="kosmos" w:date="2010-12-22T10:58:00Z"/>
              </w:rPr>
            </w:pPr>
            <w:ins w:id="796" w:author="kosmos" w:date="2010-12-22T10:58:00Z">
              <w:r w:rsidRPr="006B4A17">
                <w:t>±500 - 2000 °/sec</w:t>
              </w:r>
            </w:ins>
          </w:p>
        </w:tc>
        <w:tc>
          <w:tcPr>
            <w:tcW w:w="1843" w:type="dxa"/>
          </w:tcPr>
          <w:p w:rsidR="009C0023" w:rsidRPr="006B4A17" w:rsidRDefault="009C0023" w:rsidP="00320EBC">
            <w:pPr>
              <w:spacing w:after="0" w:line="240" w:lineRule="auto"/>
              <w:rPr>
                <w:ins w:id="797" w:author="kosmos" w:date="2010-12-22T10:58:00Z"/>
              </w:rPr>
            </w:pPr>
          </w:p>
        </w:tc>
        <w:tc>
          <w:tcPr>
            <w:tcW w:w="1843" w:type="dxa"/>
          </w:tcPr>
          <w:p w:rsidR="009C0023" w:rsidRPr="006B4A17" w:rsidRDefault="009C0023" w:rsidP="00320EBC">
            <w:pPr>
              <w:spacing w:after="0" w:line="240" w:lineRule="auto"/>
              <w:rPr>
                <w:ins w:id="798" w:author="kosmos" w:date="2010-12-22T10:58:00Z"/>
              </w:rPr>
            </w:pPr>
            <w:ins w:id="799" w:author="kosmos" w:date="2010-12-22T10:58:00Z">
              <w:r w:rsidRPr="006B4A17">
                <w:t xml:space="preserve">IDG-600 </w:t>
              </w:r>
              <w:r w:rsidR="000263FF" w:rsidRPr="006B4A17">
                <w:fldChar w:fldCharType="begin"/>
              </w:r>
              <w:r w:rsidRPr="006B4A17">
                <w:instrText xml:space="preserve"> </w:instrText>
              </w:r>
              <w:r>
                <w:instrText>REF</w:instrText>
              </w:r>
              <w:r w:rsidRPr="006B4A17">
                <w:instrText xml:space="preserve"> Quelle8 \h </w:instrText>
              </w:r>
            </w:ins>
            <w:ins w:id="800" w:author="kosmos" w:date="2010-12-22T10:58:00Z">
              <w:r w:rsidR="000263FF" w:rsidRPr="006B4A17">
                <w:fldChar w:fldCharType="separate"/>
              </w:r>
              <w:r w:rsidRPr="006B4A17">
                <w:rPr>
                  <w:rStyle w:val="IntensiveHervorhebung1"/>
                </w:rPr>
                <w:t xml:space="preserve">[8] </w:t>
              </w:r>
              <w:r w:rsidR="000263FF" w:rsidRPr="006B4A17">
                <w:fldChar w:fldCharType="end"/>
              </w:r>
            </w:ins>
          </w:p>
        </w:tc>
      </w:tr>
    </w:tbl>
    <w:p w:rsidR="00000000" w:rsidRDefault="00486EBA">
      <w:pPr>
        <w:rPr>
          <w:ins w:id="801" w:author="kosmos" w:date="2010-12-22T10:58:00Z"/>
          <w:del w:id="802" w:author="kosmos" w:date="2010-07-28T12:50:00Z"/>
        </w:rPr>
        <w:pPrChange w:id="803" w:author="kosmos" w:date="2010-07-28T13:03:00Z">
          <w:pPr>
            <w:pStyle w:val="berschrift1"/>
            <w:numPr>
              <w:numId w:val="3"/>
            </w:numPr>
            <w:ind w:left="720" w:hanging="360"/>
          </w:pPr>
        </w:pPrChange>
      </w:pPr>
    </w:p>
    <w:p w:rsidR="00000000" w:rsidRDefault="009C0023">
      <w:pPr>
        <w:pStyle w:val="KeinLeerraum"/>
        <w:numPr>
          <w:ilvl w:val="0"/>
          <w:numId w:val="1"/>
        </w:numPr>
        <w:ind w:left="0"/>
        <w:rPr>
          <w:ins w:id="804" w:author="kosmos" w:date="2010-12-22T10:58:00Z"/>
          <w:del w:id="805" w:author="kosmos" w:date="2010-07-28T12:50:00Z"/>
        </w:rPr>
        <w:pPrChange w:id="806" w:author="kosmos" w:date="2010-07-28T13:03:00Z">
          <w:pPr>
            <w:pStyle w:val="KeinLeerraum"/>
            <w:numPr>
              <w:numId w:val="1"/>
            </w:numPr>
            <w:ind w:left="750" w:hanging="360"/>
          </w:pPr>
        </w:pPrChange>
      </w:pPr>
      <w:ins w:id="807" w:author="kosmos" w:date="2010-12-22T10:58:00Z">
        <w:del w:id="808" w:author="kosmos" w:date="2010-07-28T12:50:00Z">
          <w:r w:rsidDel="00217BAF">
            <w:delText xml:space="preserve">Smartphone </w:delText>
          </w:r>
        </w:del>
      </w:ins>
    </w:p>
    <w:p w:rsidR="00000000" w:rsidRDefault="009C0023">
      <w:pPr>
        <w:pStyle w:val="KeinLeerraum"/>
        <w:numPr>
          <w:ilvl w:val="1"/>
          <w:numId w:val="1"/>
        </w:numPr>
        <w:ind w:left="0"/>
        <w:rPr>
          <w:ins w:id="809" w:author="kosmos" w:date="2010-12-22T10:58:00Z"/>
          <w:del w:id="810" w:author="kosmos" w:date="2010-07-28T12:50:00Z"/>
        </w:rPr>
        <w:pPrChange w:id="811" w:author="kosmos" w:date="2010-07-28T13:03:00Z">
          <w:pPr>
            <w:pStyle w:val="KeinLeerraum"/>
            <w:numPr>
              <w:numId w:val="1"/>
            </w:numPr>
            <w:ind w:left="750" w:hanging="360"/>
          </w:pPr>
        </w:pPrChange>
      </w:pPr>
      <w:ins w:id="812" w:author="kosmos" w:date="2010-12-22T10:58:00Z">
        <w:del w:id="813" w:author="kosmos" w:date="2010-07-28T12:50:00Z">
          <w:r w:rsidDel="00217BAF">
            <w:delText>Sensoren</w:delText>
          </w:r>
        </w:del>
      </w:ins>
    </w:p>
    <w:p w:rsidR="00000000" w:rsidRDefault="009C0023">
      <w:pPr>
        <w:pStyle w:val="KeinLeerraum"/>
        <w:numPr>
          <w:ilvl w:val="3"/>
          <w:numId w:val="1"/>
        </w:numPr>
        <w:ind w:left="0"/>
        <w:rPr>
          <w:ins w:id="814" w:author="kosmos" w:date="2010-12-22T10:58:00Z"/>
          <w:del w:id="815" w:author="kosmos" w:date="2010-07-28T12:50:00Z"/>
        </w:rPr>
        <w:pPrChange w:id="816" w:author="kosmos" w:date="2010-07-28T13:03:00Z">
          <w:pPr>
            <w:pStyle w:val="KeinLeerraum"/>
            <w:numPr>
              <w:ilvl w:val="1"/>
              <w:numId w:val="1"/>
            </w:numPr>
            <w:ind w:left="1470" w:hanging="360"/>
          </w:pPr>
        </w:pPrChange>
      </w:pPr>
      <w:ins w:id="817" w:author="kosmos" w:date="2010-12-22T10:58:00Z">
        <w:del w:id="818" w:author="kosmos" w:date="2010-07-28T12:31:00Z">
          <w:r w:rsidDel="000E029B">
            <w:delText>Beschreibung</w:delText>
          </w:r>
        </w:del>
      </w:ins>
    </w:p>
    <w:p w:rsidR="00000000" w:rsidRDefault="009C0023">
      <w:pPr>
        <w:pStyle w:val="KeinLeerraum"/>
        <w:numPr>
          <w:ilvl w:val="2"/>
          <w:numId w:val="1"/>
        </w:numPr>
        <w:ind w:left="0"/>
        <w:rPr>
          <w:ins w:id="819" w:author="kosmos" w:date="2010-12-22T10:58:00Z"/>
          <w:del w:id="820" w:author="kosmos" w:date="2010-07-28T12:50:00Z"/>
        </w:rPr>
        <w:pPrChange w:id="821" w:author="kosmos" w:date="2010-07-28T13:03:00Z">
          <w:pPr>
            <w:pStyle w:val="KeinLeerraum"/>
            <w:numPr>
              <w:ilvl w:val="1"/>
              <w:numId w:val="1"/>
            </w:numPr>
            <w:ind w:left="1470" w:hanging="360"/>
          </w:pPr>
        </w:pPrChange>
      </w:pPr>
      <w:ins w:id="822" w:author="kosmos" w:date="2010-12-22T10:58:00Z">
        <w:del w:id="823" w:author="kosmos" w:date="2010-07-28T12:50:00Z">
          <w:r w:rsidDel="00217BAF">
            <w:delText>Was liefern sie?</w:delText>
          </w:r>
        </w:del>
      </w:ins>
    </w:p>
    <w:p w:rsidR="00000000" w:rsidRDefault="009C0023">
      <w:pPr>
        <w:pStyle w:val="KeinLeerraum"/>
        <w:numPr>
          <w:ilvl w:val="2"/>
          <w:numId w:val="1"/>
        </w:numPr>
        <w:ind w:left="0"/>
        <w:rPr>
          <w:ins w:id="824" w:author="kosmos" w:date="2010-12-22T10:58:00Z"/>
          <w:del w:id="825" w:author="kosmos" w:date="2010-07-28T12:50:00Z"/>
        </w:rPr>
        <w:pPrChange w:id="826" w:author="kosmos" w:date="2010-07-28T13:03:00Z">
          <w:pPr>
            <w:pStyle w:val="KeinLeerraum"/>
            <w:numPr>
              <w:ilvl w:val="1"/>
              <w:numId w:val="1"/>
            </w:numPr>
            <w:ind w:left="1470" w:hanging="360"/>
          </w:pPr>
        </w:pPrChange>
      </w:pPr>
      <w:ins w:id="827" w:author="kosmos" w:date="2010-12-22T10:58:00Z">
        <w:del w:id="828" w:author="kosmos" w:date="2010-07-28T12:50:00Z">
          <w:r w:rsidDel="00217BAF">
            <w:delText>Wie oft liefern sie Daten? (Modus)</w:delText>
          </w:r>
        </w:del>
      </w:ins>
    </w:p>
    <w:p w:rsidR="00000000" w:rsidRDefault="009C0023">
      <w:pPr>
        <w:pStyle w:val="KeinLeerraum"/>
        <w:numPr>
          <w:ilvl w:val="2"/>
          <w:numId w:val="1"/>
        </w:numPr>
        <w:ind w:left="0"/>
        <w:rPr>
          <w:ins w:id="829" w:author="kosmos" w:date="2010-12-22T10:58:00Z"/>
          <w:del w:id="830" w:author="kosmos" w:date="2010-07-28T12:50:00Z"/>
        </w:rPr>
        <w:pPrChange w:id="831" w:author="kosmos" w:date="2010-07-28T13:03:00Z">
          <w:pPr>
            <w:pStyle w:val="KeinLeerraum"/>
            <w:numPr>
              <w:ilvl w:val="1"/>
              <w:numId w:val="1"/>
            </w:numPr>
            <w:ind w:left="1470" w:hanging="360"/>
          </w:pPr>
        </w:pPrChange>
      </w:pPr>
      <w:ins w:id="832" w:author="kosmos" w:date="2010-12-22T10:58:00Z">
        <w:del w:id="833" w:author="kosmos" w:date="2010-07-28T12:50:00Z">
          <w:r w:rsidDel="00217BAF">
            <w:delText>Wie genau? Was wird alles miteinbezogen?</w:delText>
          </w:r>
        </w:del>
      </w:ins>
    </w:p>
    <w:p w:rsidR="00000000" w:rsidRDefault="009C0023">
      <w:pPr>
        <w:pStyle w:val="KeinLeerraum"/>
        <w:numPr>
          <w:ilvl w:val="2"/>
          <w:numId w:val="1"/>
        </w:numPr>
        <w:ind w:left="0"/>
        <w:rPr>
          <w:ins w:id="834" w:author="kosmos" w:date="2010-12-22T10:58:00Z"/>
          <w:del w:id="835" w:author="kosmos" w:date="2010-07-28T12:50:00Z"/>
        </w:rPr>
        <w:pPrChange w:id="836" w:author="kosmos" w:date="2010-07-28T13:03:00Z">
          <w:pPr>
            <w:pStyle w:val="KeinLeerraum"/>
            <w:numPr>
              <w:ilvl w:val="1"/>
              <w:numId w:val="1"/>
            </w:numPr>
            <w:ind w:left="1470" w:hanging="360"/>
          </w:pPr>
        </w:pPrChange>
      </w:pPr>
      <w:ins w:id="837" w:author="kosmos" w:date="2010-12-22T10:58:00Z">
        <w:del w:id="838" w:author="kosmos" w:date="2010-07-28T12:50:00Z">
          <w:r w:rsidDel="00217BAF">
            <w:delText>Was für ein Messbereich?</w:delText>
          </w:r>
        </w:del>
      </w:ins>
    </w:p>
    <w:p w:rsidR="00000000" w:rsidRDefault="009C0023">
      <w:pPr>
        <w:pStyle w:val="KeinLeerraum"/>
        <w:rPr>
          <w:ins w:id="839" w:author="kosmos" w:date="2010-12-22T10:58:00Z"/>
          <w:del w:id="840" w:author="kosmos" w:date="2010-07-28T13:03:00Z"/>
        </w:rPr>
        <w:pPrChange w:id="841" w:author="kosmos" w:date="2010-07-28T13:03:00Z">
          <w:pPr>
            <w:pStyle w:val="KeinLeerraum"/>
            <w:numPr>
              <w:ilvl w:val="1"/>
              <w:numId w:val="1"/>
            </w:numPr>
            <w:ind w:left="1470" w:hanging="360"/>
          </w:pPr>
        </w:pPrChange>
      </w:pPr>
      <w:ins w:id="842" w:author="kosmos" w:date="2010-12-22T10:58:00Z">
        <w:del w:id="843" w:author="kosmos" w:date="2010-07-28T12:50:00Z">
          <w:r w:rsidDel="00217BAF">
            <w:delText>Datenblatt (zumindest Quelle) falls auffindbar</w:delText>
          </w:r>
        </w:del>
      </w:ins>
    </w:p>
    <w:p w:rsidR="009C0023" w:rsidRDefault="009C0023" w:rsidP="009C0023">
      <w:pPr>
        <w:pStyle w:val="KeinLeerraum"/>
        <w:rPr>
          <w:ins w:id="844" w:author="kosmos" w:date="2010-12-22T10:58:00Z"/>
        </w:rPr>
      </w:pPr>
    </w:p>
    <w:p w:rsidR="003508FA" w:rsidRDefault="003508FA">
      <w:pPr>
        <w:pStyle w:val="berschrift1"/>
        <w:numPr>
          <w:ilvl w:val="0"/>
          <w:numId w:val="3"/>
        </w:numPr>
        <w:rPr>
          <w:ins w:id="845" w:author="kosmos" w:date="2010-12-22T11:10:00Z"/>
        </w:rPr>
        <w:pPrChange w:id="846" w:author="kosmos" w:date="2010-07-28T13:14:00Z">
          <w:pPr>
            <w:pStyle w:val="KeinLeerraum"/>
          </w:pPr>
        </w:pPrChange>
      </w:pPr>
      <w:bookmarkStart w:id="847" w:name="_Toc280654766"/>
      <w:bookmarkStart w:id="848" w:name="_Toc280779588"/>
      <w:ins w:id="849" w:author="kosmos" w:date="2010-12-22T11:09:00Z">
        <w:r>
          <w:t>Klassifizierung</w:t>
        </w:r>
      </w:ins>
      <w:bookmarkEnd w:id="848"/>
    </w:p>
    <w:p w:rsidR="00FA6E91" w:rsidRPr="00FA6E91" w:rsidRDefault="00FA6E91" w:rsidP="00FA6E91">
      <w:pPr>
        <w:rPr>
          <w:ins w:id="850" w:author="kosmos" w:date="2010-12-22T11:09:00Z"/>
          <w:rPrChange w:id="851" w:author="kosmos" w:date="2010-12-22T11:10:00Z">
            <w:rPr>
              <w:ins w:id="852" w:author="kosmos" w:date="2010-12-22T11:09:00Z"/>
            </w:rPr>
          </w:rPrChange>
        </w:rPr>
        <w:pPrChange w:id="853" w:author="kosmos" w:date="2010-12-22T11:10:00Z">
          <w:pPr>
            <w:pStyle w:val="KeinLeerraum"/>
          </w:pPr>
        </w:pPrChange>
      </w:pPr>
      <w:ins w:id="854" w:author="kosmos" w:date="2010-12-22T11:10:00Z">
        <w:r>
          <w:rPr>
            <w:rStyle w:val="apple-style-span"/>
            <w:rFonts w:ascii="Arial" w:hAnsi="Arial" w:cs="Arial"/>
            <w:color w:val="000000"/>
            <w:sz w:val="18"/>
            <w:szCs w:val="18"/>
          </w:rPr>
          <w:t>1: Kurve anhand der Funktionspunkte ermitteln (B-</w:t>
        </w:r>
        <w:proofErr w:type="spellStart"/>
        <w:r>
          <w:rPr>
            <w:rStyle w:val="apple-style-span"/>
            <w:rFonts w:ascii="Arial" w:hAnsi="Arial" w:cs="Arial"/>
            <w:color w:val="000000"/>
            <w:sz w:val="18"/>
            <w:szCs w:val="18"/>
          </w:rPr>
          <w:t>Splines</w:t>
        </w:r>
        <w:proofErr w:type="spellEnd"/>
        <w:r>
          <w:rPr>
            <w:rStyle w:val="apple-style-span"/>
            <w:rFonts w:ascii="Arial" w:hAnsi="Arial" w:cs="Arial"/>
            <w:color w:val="000000"/>
            <w:sz w:val="18"/>
            <w:szCs w:val="18"/>
          </w:rPr>
          <w:t>). Hier ist vor</w:t>
        </w:r>
        <w:r>
          <w:rPr>
            <w:rStyle w:val="apple-style-span"/>
            <w:rFonts w:ascii="Arial" w:hAnsi="Arial" w:cs="Arial"/>
            <w:color w:val="000000"/>
            <w:sz w:val="18"/>
            <w:szCs w:val="18"/>
          </w:rPr>
          <w:t xml:space="preserve"> </w:t>
        </w:r>
        <w:r>
          <w:rPr>
            <w:rStyle w:val="apple-style-span"/>
            <w:rFonts w:ascii="Arial" w:hAnsi="Arial" w:cs="Arial"/>
            <w:color w:val="000000"/>
            <w:sz w:val="18"/>
            <w:szCs w:val="18"/>
          </w:rPr>
          <w:t xml:space="preserve">allem das Stichwort DigitalGeometrie </w:t>
        </w:r>
        <w:proofErr w:type="gramStart"/>
        <w:r>
          <w:rPr>
            <w:rStyle w:val="apple-style-span"/>
            <w:rFonts w:ascii="Arial" w:hAnsi="Arial" w:cs="Arial"/>
            <w:color w:val="000000"/>
            <w:sz w:val="18"/>
            <w:szCs w:val="18"/>
          </w:rPr>
          <w:t>wichtig !!!</w:t>
        </w:r>
        <w:proofErr w:type="gramEnd"/>
        <w:r>
          <w:rPr>
            <w:rFonts w:ascii="Arial" w:hAnsi="Arial" w:cs="Arial"/>
            <w:color w:val="000000"/>
            <w:sz w:val="18"/>
            <w:szCs w:val="18"/>
          </w:rPr>
          <w:br/>
        </w:r>
        <w:r>
          <w:rPr>
            <w:rStyle w:val="apple-style-span"/>
            <w:rFonts w:ascii="Arial" w:hAnsi="Arial" w:cs="Arial"/>
            <w:color w:val="000000"/>
            <w:sz w:val="18"/>
            <w:szCs w:val="18"/>
          </w:rPr>
          <w:t>2: Parametrisieren der Kurve. Aus der 3D-Kurve eine 2D Kurve basteln</w:t>
        </w:r>
        <w:r>
          <w:rPr>
            <w:rFonts w:ascii="Arial" w:hAnsi="Arial" w:cs="Arial"/>
            <w:color w:val="000000"/>
            <w:sz w:val="18"/>
            <w:szCs w:val="18"/>
          </w:rPr>
          <w:br/>
        </w:r>
        <w:r>
          <w:rPr>
            <w:rStyle w:val="apple-style-span"/>
            <w:rFonts w:ascii="Arial" w:hAnsi="Arial" w:cs="Arial"/>
            <w:color w:val="000000"/>
            <w:sz w:val="18"/>
            <w:szCs w:val="18"/>
          </w:rPr>
          <w:t>3: Einer der folgenden Verfahren anwenden um Merkmale zu erhalten:</w:t>
        </w:r>
        <w:r>
          <w:rPr>
            <w:rFonts w:ascii="Arial" w:hAnsi="Arial" w:cs="Arial"/>
            <w:color w:val="000000"/>
            <w:sz w:val="18"/>
            <w:szCs w:val="18"/>
          </w:rPr>
          <w:br/>
        </w:r>
        <w:r>
          <w:rPr>
            <w:rFonts w:ascii="Arial" w:hAnsi="Arial" w:cs="Arial"/>
            <w:color w:val="000000"/>
            <w:sz w:val="18"/>
            <w:szCs w:val="18"/>
          </w:rPr>
          <w:br/>
        </w:r>
        <w:r>
          <w:rPr>
            <w:rStyle w:val="apple-style-span"/>
            <w:rFonts w:ascii="Arial" w:hAnsi="Arial" w:cs="Arial"/>
            <w:color w:val="000000"/>
            <w:sz w:val="18"/>
            <w:szCs w:val="18"/>
          </w:rPr>
          <w:t>(</w:t>
        </w:r>
        <w:proofErr w:type="spellStart"/>
        <w:r>
          <w:rPr>
            <w:rStyle w:val="apple-style-span"/>
            <w:rFonts w:ascii="Arial" w:hAnsi="Arial" w:cs="Arial"/>
            <w:color w:val="000000"/>
            <w:sz w:val="18"/>
            <w:szCs w:val="18"/>
          </w:rPr>
          <w:t>Gegebenfalls</w:t>
        </w:r>
        <w:proofErr w:type="spellEnd"/>
        <w:r>
          <w:rPr>
            <w:rStyle w:val="apple-style-span"/>
            <w:rFonts w:ascii="Arial" w:hAnsi="Arial" w:cs="Arial"/>
            <w:color w:val="000000"/>
            <w:sz w:val="18"/>
            <w:szCs w:val="18"/>
          </w:rPr>
          <w:t xml:space="preserve"> Kurven normalisieren??)</w:t>
        </w:r>
        <w:r>
          <w:rPr>
            <w:rFonts w:ascii="Arial" w:hAnsi="Arial" w:cs="Arial"/>
            <w:color w:val="000000"/>
            <w:sz w:val="18"/>
            <w:szCs w:val="18"/>
          </w:rPr>
          <w:br/>
        </w:r>
        <w:r>
          <w:rPr>
            <w:rFonts w:ascii="Arial" w:hAnsi="Arial" w:cs="Arial"/>
            <w:color w:val="000000"/>
            <w:sz w:val="18"/>
            <w:szCs w:val="18"/>
          </w:rPr>
          <w:br/>
        </w:r>
        <w:r>
          <w:rPr>
            <w:rStyle w:val="apple-style-span"/>
            <w:rFonts w:ascii="Arial" w:hAnsi="Arial" w:cs="Arial"/>
            <w:color w:val="000000"/>
            <w:sz w:val="18"/>
            <w:szCs w:val="18"/>
          </w:rPr>
          <w:t>a) Gradienten Berechnen</w:t>
        </w:r>
        <w:r>
          <w:rPr>
            <w:rFonts w:ascii="Arial" w:hAnsi="Arial" w:cs="Arial"/>
            <w:color w:val="000000"/>
            <w:sz w:val="18"/>
            <w:szCs w:val="18"/>
          </w:rPr>
          <w:br/>
        </w:r>
        <w:r>
          <w:rPr>
            <w:rStyle w:val="apple-style-span"/>
            <w:rFonts w:ascii="Arial" w:hAnsi="Arial" w:cs="Arial"/>
            <w:color w:val="000000"/>
            <w:sz w:val="18"/>
            <w:szCs w:val="18"/>
          </w:rPr>
          <w:t>    Dadurch erhält man Informationen über die Form der Kurve</w:t>
        </w:r>
        <w:r>
          <w:rPr>
            <w:rFonts w:ascii="Arial" w:hAnsi="Arial" w:cs="Arial"/>
            <w:color w:val="000000"/>
            <w:sz w:val="18"/>
            <w:szCs w:val="18"/>
          </w:rPr>
          <w:br/>
        </w:r>
        <w:r>
          <w:rPr>
            <w:rStyle w:val="apple-style-span"/>
            <w:rFonts w:ascii="Arial" w:hAnsi="Arial" w:cs="Arial"/>
            <w:color w:val="000000"/>
            <w:sz w:val="18"/>
            <w:szCs w:val="18"/>
          </w:rPr>
          <w:t>b) FFT</w:t>
        </w:r>
        <w:r>
          <w:rPr>
            <w:rFonts w:ascii="Arial" w:hAnsi="Arial" w:cs="Arial"/>
            <w:color w:val="000000"/>
            <w:sz w:val="18"/>
            <w:szCs w:val="18"/>
          </w:rPr>
          <w:br/>
        </w:r>
        <w:r>
          <w:rPr>
            <w:rStyle w:val="apple-style-span"/>
            <w:rFonts w:ascii="Arial" w:hAnsi="Arial" w:cs="Arial"/>
            <w:color w:val="000000"/>
            <w:sz w:val="18"/>
            <w:szCs w:val="18"/>
          </w:rPr>
          <w:t>    ist längenabhängig.....je länger die Kurve umso mehr Parameter. Generell sollen wir da die ersten 20. Parameter herannehmen</w:t>
        </w:r>
        <w:r>
          <w:rPr>
            <w:rFonts w:ascii="Arial" w:hAnsi="Arial" w:cs="Arial"/>
            <w:color w:val="000000"/>
            <w:sz w:val="18"/>
            <w:szCs w:val="18"/>
          </w:rPr>
          <w:br/>
        </w:r>
        <w:r>
          <w:rPr>
            <w:rStyle w:val="apple-style-span"/>
            <w:rFonts w:ascii="Arial" w:hAnsi="Arial" w:cs="Arial"/>
            <w:color w:val="000000"/>
            <w:sz w:val="18"/>
            <w:szCs w:val="18"/>
          </w:rPr>
          <w:lastRenderedPageBreak/>
          <w:t>c) Wave</w:t>
        </w:r>
        <w:r>
          <w:rPr>
            <w:rFonts w:ascii="Arial" w:hAnsi="Arial" w:cs="Arial"/>
            <w:color w:val="000000"/>
            <w:sz w:val="18"/>
            <w:szCs w:val="18"/>
          </w:rPr>
          <w:br/>
        </w:r>
        <w:r>
          <w:rPr>
            <w:rStyle w:val="apple-style-span"/>
            <w:rFonts w:ascii="Arial" w:hAnsi="Arial" w:cs="Arial"/>
            <w:color w:val="000000"/>
            <w:sz w:val="18"/>
            <w:szCs w:val="18"/>
          </w:rPr>
          <w:t>    wird lokal auf die Kurve angewendet</w:t>
        </w:r>
      </w:ins>
    </w:p>
    <w:p w:rsidR="00000000" w:rsidRDefault="009C0023">
      <w:pPr>
        <w:pStyle w:val="berschrift1"/>
        <w:numPr>
          <w:ilvl w:val="0"/>
          <w:numId w:val="3"/>
        </w:numPr>
        <w:rPr>
          <w:ins w:id="855" w:author="kosmos" w:date="2010-12-22T10:58:00Z"/>
        </w:rPr>
        <w:pPrChange w:id="856" w:author="kosmos" w:date="2010-07-28T13:14:00Z">
          <w:pPr>
            <w:pStyle w:val="KeinLeerraum"/>
          </w:pPr>
        </w:pPrChange>
      </w:pPr>
      <w:bookmarkStart w:id="857" w:name="_Toc280779589"/>
      <w:ins w:id="858" w:author="kosmos" w:date="2010-12-22T10:58:00Z">
        <w:r>
          <w:t>Evaluierung</w:t>
        </w:r>
        <w:bookmarkEnd w:id="847"/>
        <w:bookmarkEnd w:id="857"/>
      </w:ins>
    </w:p>
    <w:p w:rsidR="009C0023" w:rsidRPr="00246DD6" w:rsidDel="0003196E" w:rsidRDefault="009C0023" w:rsidP="009C0023">
      <w:pPr>
        <w:ind w:left="720"/>
        <w:rPr>
          <w:ins w:id="859" w:author="kosmos" w:date="2010-12-22T10:58:00Z"/>
          <w:del w:id="860" w:author="kosmos" w:date="2010-07-28T13:14:00Z"/>
        </w:rPr>
      </w:pPr>
    </w:p>
    <w:p w:rsidR="00000000" w:rsidRDefault="00486EBA">
      <w:pPr>
        <w:pStyle w:val="berschrift1"/>
        <w:ind w:left="720"/>
        <w:rPr>
          <w:ins w:id="861" w:author="kosmos" w:date="2010-12-22T10:58:00Z"/>
        </w:rPr>
        <w:pPrChange w:id="862" w:author="kosmos" w:date="2010-07-28T13:14:00Z">
          <w:pPr>
            <w:pStyle w:val="KeinLeerraum"/>
          </w:pPr>
        </w:pPrChange>
      </w:pPr>
      <w:bookmarkStart w:id="863" w:name="_Toc280654767"/>
      <w:bookmarkEnd w:id="863"/>
    </w:p>
    <w:p w:rsidR="009C0023" w:rsidDel="0005361B" w:rsidRDefault="009C0023" w:rsidP="009C0023">
      <w:pPr>
        <w:pStyle w:val="KeinLeerraum"/>
        <w:rPr>
          <w:ins w:id="864" w:author="kosmos" w:date="2010-12-22T10:58:00Z"/>
          <w:del w:id="865" w:author="kosmos" w:date="2010-07-30T12:01:00Z"/>
        </w:rPr>
      </w:pPr>
      <w:bookmarkStart w:id="866" w:name="_Toc280654684"/>
      <w:bookmarkStart w:id="867" w:name="_Toc280654716"/>
      <w:bookmarkStart w:id="868" w:name="_Toc280654768"/>
      <w:bookmarkStart w:id="869" w:name="_Toc280778939"/>
      <w:bookmarkStart w:id="870" w:name="_Toc280779554"/>
      <w:bookmarkStart w:id="871" w:name="_Toc280779590"/>
      <w:bookmarkEnd w:id="866"/>
      <w:bookmarkEnd w:id="867"/>
      <w:bookmarkEnd w:id="868"/>
      <w:bookmarkEnd w:id="869"/>
      <w:bookmarkEnd w:id="870"/>
      <w:bookmarkEnd w:id="871"/>
    </w:p>
    <w:p w:rsidR="009C0023" w:rsidRDefault="009C0023" w:rsidP="009C0023">
      <w:pPr>
        <w:pStyle w:val="berschrift1"/>
        <w:numPr>
          <w:ilvl w:val="0"/>
          <w:numId w:val="3"/>
        </w:numPr>
        <w:rPr>
          <w:ins w:id="872" w:author="kosmos" w:date="2010-12-22T10:58:00Z"/>
        </w:rPr>
      </w:pPr>
      <w:bookmarkStart w:id="873" w:name="_Toc280654769"/>
      <w:bookmarkStart w:id="874" w:name="_Toc280779591"/>
      <w:ins w:id="875" w:author="kosmos" w:date="2010-12-22T10:58:00Z">
        <w:r>
          <w:t>Mögliche Einsatzgebiete</w:t>
        </w:r>
        <w:bookmarkEnd w:id="873"/>
        <w:bookmarkEnd w:id="874"/>
      </w:ins>
    </w:p>
    <w:p w:rsidR="009C0023" w:rsidRDefault="009C0023" w:rsidP="009C0023">
      <w:pPr>
        <w:pStyle w:val="KeinLeerraum"/>
        <w:rPr>
          <w:ins w:id="876" w:author="kosmos" w:date="2010-12-22T10:58:00Z"/>
        </w:rPr>
      </w:pPr>
      <w:ins w:id="877" w:author="kosmos" w:date="2010-12-22T10:58:00Z">
        <w:r>
          <w:t>Um den möglichen Einsatz der entwickelten Software zu zeigen, werden zusätzlich ein paar Anwendungen implementiert, welche ebenfalls die Aktivitätserkennung beinhalten (zum Beispiel als Steuerungselement).</w:t>
        </w:r>
      </w:ins>
    </w:p>
    <w:p w:rsidR="009C0023" w:rsidRDefault="009C0023" w:rsidP="009C0023">
      <w:pPr>
        <w:pStyle w:val="KeinLeerraum"/>
        <w:rPr>
          <w:ins w:id="878" w:author="kosmos" w:date="2010-12-22T10:58:00Z"/>
        </w:rPr>
      </w:pPr>
    </w:p>
    <w:p w:rsidR="009C0023" w:rsidRDefault="009C0023" w:rsidP="009C0023">
      <w:pPr>
        <w:pStyle w:val="berschrift2"/>
        <w:rPr>
          <w:ins w:id="879" w:author="kosmos" w:date="2010-12-22T10:58:00Z"/>
        </w:rPr>
      </w:pPr>
      <w:bookmarkStart w:id="880" w:name="_Toc280654770"/>
      <w:bookmarkStart w:id="881" w:name="_Toc280779592"/>
      <w:ins w:id="882" w:author="kosmos" w:date="2010-12-22T10:58:00Z">
        <w:r>
          <w:t>Steuerung des MP3-Players</w:t>
        </w:r>
        <w:bookmarkEnd w:id="880"/>
        <w:bookmarkEnd w:id="881"/>
      </w:ins>
    </w:p>
    <w:p w:rsidR="009C0023" w:rsidRDefault="009C0023" w:rsidP="009C0023">
      <w:pPr>
        <w:pStyle w:val="KeinLeerraum"/>
        <w:rPr>
          <w:ins w:id="883" w:author="kosmos" w:date="2010-12-22T10:58:00Z"/>
        </w:rPr>
      </w:pPr>
    </w:p>
    <w:p w:rsidR="009C0023" w:rsidRDefault="009C0023" w:rsidP="009C0023">
      <w:pPr>
        <w:rPr>
          <w:ins w:id="884" w:author="kosmos" w:date="2010-12-22T10:58:00Z"/>
        </w:rPr>
      </w:pPr>
      <w:ins w:id="885" w:author="kosmos" w:date="2010-12-22T10:58:00Z">
        <w:r>
          <w:br w:type="page"/>
        </w:r>
      </w:ins>
    </w:p>
    <w:p w:rsidR="009C0023" w:rsidRPr="00CF64B3" w:rsidRDefault="009C0023" w:rsidP="009C0023">
      <w:pPr>
        <w:pStyle w:val="berschrift2"/>
        <w:numPr>
          <w:ilvl w:val="0"/>
          <w:numId w:val="3"/>
        </w:numPr>
        <w:rPr>
          <w:ins w:id="886" w:author="kosmos" w:date="2010-12-22T10:58:00Z"/>
          <w:color w:val="365F91"/>
          <w:sz w:val="28"/>
          <w:szCs w:val="28"/>
        </w:rPr>
      </w:pPr>
      <w:bookmarkStart w:id="887" w:name="_Toc280654771"/>
      <w:bookmarkStart w:id="888" w:name="_Toc280779593"/>
      <w:ins w:id="889" w:author="kosmos" w:date="2010-12-22T10:58:00Z">
        <w:r>
          <w:rPr>
            <w:color w:val="365F91"/>
            <w:sz w:val="28"/>
            <w:szCs w:val="28"/>
          </w:rPr>
          <w:lastRenderedPageBreak/>
          <w:t>Quellen</w:t>
        </w:r>
        <w:bookmarkEnd w:id="887"/>
        <w:bookmarkEnd w:id="888"/>
      </w:ins>
    </w:p>
    <w:p w:rsidR="009C0023" w:rsidRDefault="009C0023" w:rsidP="009C0023">
      <w:pPr>
        <w:pStyle w:val="KeinLeerraum"/>
        <w:numPr>
          <w:ilvl w:val="0"/>
          <w:numId w:val="1"/>
        </w:numPr>
        <w:rPr>
          <w:ins w:id="890" w:author="kosmos" w:date="2010-12-22T10:58:00Z"/>
        </w:rPr>
      </w:pPr>
      <w:bookmarkStart w:id="891" w:name="Quelle1"/>
      <w:ins w:id="892" w:author="kosmos" w:date="2010-12-22T10:58:00Z">
        <w:r w:rsidRPr="002305D4">
          <w:rPr>
            <w:rStyle w:val="IntensiveHervorhebung1"/>
          </w:rPr>
          <w:t>[1]</w:t>
        </w:r>
        <w:r>
          <w:rPr>
            <w:rStyle w:val="IntensiveHervorhebung1"/>
          </w:rPr>
          <w:t xml:space="preserve"> </w:t>
        </w:r>
        <w:bookmarkEnd w:id="891"/>
        <w:r w:rsidRPr="00761741">
          <w:t>Charakterisierung von</w:t>
        </w:r>
        <w:r>
          <w:t xml:space="preserve"> </w:t>
        </w:r>
        <w:proofErr w:type="spellStart"/>
        <w:r w:rsidRPr="00761741">
          <w:t>Accelerometerdaten</w:t>
        </w:r>
        <w:proofErr w:type="spellEnd"/>
        <w:r w:rsidRPr="00761741">
          <w:t xml:space="preserve"> zur Auswertung</w:t>
        </w:r>
        <w:r>
          <w:t xml:space="preserve"> </w:t>
        </w:r>
        <w:r w:rsidRPr="00761741">
          <w:t>von Sportaktivitäten</w:t>
        </w:r>
        <w:r>
          <w:t xml:space="preserve"> </w:t>
        </w:r>
      </w:ins>
    </w:p>
    <w:p w:rsidR="009C0023" w:rsidRDefault="009C0023" w:rsidP="009C0023">
      <w:pPr>
        <w:pStyle w:val="KeinLeerraum"/>
        <w:ind w:left="750"/>
        <w:rPr>
          <w:ins w:id="893" w:author="kosmos" w:date="2010-12-22T10:58:00Z"/>
        </w:rPr>
      </w:pPr>
      <w:ins w:id="894" w:author="kosmos" w:date="2010-12-22T10:58:00Z">
        <w:r>
          <w:t xml:space="preserve">Autor: </w:t>
        </w:r>
        <w:r w:rsidRPr="00761741">
          <w:t>Matthias Altmann</w:t>
        </w:r>
      </w:ins>
    </w:p>
    <w:p w:rsidR="00000000" w:rsidRDefault="009C0023">
      <w:pPr>
        <w:pStyle w:val="KeinLeerraum"/>
        <w:ind w:left="750"/>
        <w:rPr>
          <w:ins w:id="895" w:author="kosmos" w:date="2010-12-22T10:58:00Z"/>
          <w:sz w:val="20"/>
          <w:szCs w:val="20"/>
        </w:rPr>
        <w:pPrChange w:id="896" w:author="kosmos" w:date="2010-08-13T12:24:00Z">
          <w:pPr>
            <w:pStyle w:val="KeinLeerraum"/>
            <w:numPr>
              <w:numId w:val="1"/>
            </w:numPr>
            <w:ind w:left="750" w:hanging="360"/>
          </w:pPr>
        </w:pPrChange>
      </w:pPr>
      <w:ins w:id="897" w:author="kosmos" w:date="2010-12-22T10:58:00Z">
        <w:r>
          <w:t>Quelle:</w:t>
        </w:r>
        <w:r w:rsidR="000263FF" w:rsidRPr="000263FF">
          <w:rPr>
            <w:sz w:val="20"/>
            <w:szCs w:val="20"/>
            <w:rPrChange w:id="898" w:author="kosmos" w:date="2010-08-13T12:24:00Z">
              <w:rPr/>
            </w:rPrChange>
          </w:rPr>
          <w:t xml:space="preserve"> </w:t>
        </w:r>
        <w:r w:rsidR="000263FF" w:rsidRPr="000263FF">
          <w:rPr>
            <w:sz w:val="20"/>
            <w:szCs w:val="20"/>
            <w:rPrChange w:id="899" w:author="kosmos" w:date="2010-08-13T12:24:00Z">
              <w:rPr>
                <w:color w:val="0000FF"/>
                <w:u w:val="single"/>
              </w:rPr>
            </w:rPrChange>
          </w:rPr>
          <w:fldChar w:fldCharType="begin"/>
        </w:r>
        <w:r w:rsidR="000263FF" w:rsidRPr="000263FF">
          <w:rPr>
            <w:sz w:val="20"/>
            <w:szCs w:val="20"/>
            <w:rPrChange w:id="900" w:author="kosmos" w:date="2010-08-13T12:24:00Z">
              <w:rPr/>
            </w:rPrChange>
          </w:rPr>
          <w:instrText xml:space="preserve"> </w:instrText>
        </w:r>
        <w:r>
          <w:rPr>
            <w:sz w:val="20"/>
            <w:szCs w:val="20"/>
          </w:rPr>
          <w:instrText>HYPERLINK</w:instrText>
        </w:r>
        <w:r w:rsidR="000263FF" w:rsidRPr="000263FF">
          <w:rPr>
            <w:sz w:val="20"/>
            <w:szCs w:val="20"/>
            <w:rPrChange w:id="901" w:author="kosmos" w:date="2010-08-13T12:24:00Z">
              <w:rPr/>
            </w:rPrChange>
          </w:rPr>
          <w:instrText xml:space="preserve"> "http://tahiti.mis.informatik.tu-darmstadt.de/oldmis/People/kristof/Altmann_thesis.pdf" </w:instrText>
        </w:r>
        <w:r w:rsidR="000263FF" w:rsidRPr="000263FF">
          <w:rPr>
            <w:sz w:val="20"/>
            <w:szCs w:val="20"/>
            <w:rPrChange w:id="902" w:author="kosmos" w:date="2010-08-13T12:24:00Z">
              <w:rPr>
                <w:color w:val="0000FF"/>
                <w:u w:val="single"/>
              </w:rPr>
            </w:rPrChange>
          </w:rPr>
          <w:fldChar w:fldCharType="separate"/>
        </w:r>
        <w:r w:rsidR="000263FF" w:rsidRPr="000263FF">
          <w:rPr>
            <w:rStyle w:val="Hyperlink"/>
            <w:sz w:val="20"/>
            <w:szCs w:val="20"/>
            <w:rPrChange w:id="903" w:author="kosmos" w:date="2010-08-13T12:24:00Z">
              <w:rPr>
                <w:rStyle w:val="Hyperlink"/>
              </w:rPr>
            </w:rPrChange>
          </w:rPr>
          <w:t>http://tahiti.mis.informatik.tu-darmstadt.de/oldmis/People/kristof/Altmann_thesis.pdf</w:t>
        </w:r>
        <w:r w:rsidR="000263FF" w:rsidRPr="000263FF">
          <w:rPr>
            <w:sz w:val="20"/>
            <w:szCs w:val="20"/>
            <w:rPrChange w:id="904" w:author="kosmos" w:date="2010-08-13T12:24:00Z">
              <w:rPr>
                <w:color w:val="0000FF"/>
                <w:u w:val="single"/>
              </w:rPr>
            </w:rPrChange>
          </w:rPr>
          <w:fldChar w:fldCharType="end"/>
        </w:r>
      </w:ins>
    </w:p>
    <w:p w:rsidR="009C0023" w:rsidRDefault="009C0023" w:rsidP="009C0023">
      <w:pPr>
        <w:pStyle w:val="KeinLeerraum"/>
        <w:ind w:left="750"/>
        <w:rPr>
          <w:ins w:id="905" w:author="kosmos" w:date="2010-12-22T10:58:00Z"/>
          <w:sz w:val="20"/>
          <w:szCs w:val="20"/>
        </w:rPr>
      </w:pPr>
    </w:p>
    <w:p w:rsidR="009C0023" w:rsidRDefault="009C0023" w:rsidP="009C0023">
      <w:pPr>
        <w:pStyle w:val="KeinLeerraum"/>
        <w:numPr>
          <w:ilvl w:val="0"/>
          <w:numId w:val="1"/>
        </w:numPr>
        <w:rPr>
          <w:ins w:id="906" w:author="kosmos" w:date="2010-12-22T10:58:00Z"/>
        </w:rPr>
      </w:pPr>
      <w:bookmarkStart w:id="907" w:name="Quelle2"/>
      <w:ins w:id="908" w:author="kosmos" w:date="2010-12-22T10:58:00Z">
        <w:r w:rsidRPr="002305D4">
          <w:rPr>
            <w:rStyle w:val="IntensiveHervorhebung1"/>
          </w:rPr>
          <w:t>[</w:t>
        </w:r>
        <w:r>
          <w:rPr>
            <w:rStyle w:val="IntensiveHervorhebung1"/>
          </w:rPr>
          <w:t>2</w:t>
        </w:r>
        <w:r w:rsidRPr="002305D4">
          <w:rPr>
            <w:rStyle w:val="IntensiveHervorhebung1"/>
          </w:rPr>
          <w:t>]</w:t>
        </w:r>
        <w:r>
          <w:rPr>
            <w:rStyle w:val="IntensiveHervorhebung1"/>
          </w:rPr>
          <w:t xml:space="preserve"> </w:t>
        </w:r>
        <w:bookmarkEnd w:id="907"/>
        <w:proofErr w:type="spellStart"/>
        <w:r w:rsidRPr="006E3B70">
          <w:t>Classification</w:t>
        </w:r>
        <w:proofErr w:type="spellEnd"/>
        <w:r w:rsidRPr="006E3B70">
          <w:t xml:space="preserve"> </w:t>
        </w:r>
        <w:proofErr w:type="spellStart"/>
        <w:r w:rsidRPr="006E3B70">
          <w:t>of</w:t>
        </w:r>
        <w:proofErr w:type="spellEnd"/>
        <w:r w:rsidRPr="006E3B70">
          <w:t xml:space="preserve"> </w:t>
        </w:r>
        <w:proofErr w:type="spellStart"/>
        <w:r w:rsidRPr="006E3B70">
          <w:t>basic</w:t>
        </w:r>
        <w:proofErr w:type="spellEnd"/>
        <w:r w:rsidRPr="006E3B70">
          <w:t xml:space="preserve"> </w:t>
        </w:r>
        <w:proofErr w:type="spellStart"/>
        <w:r w:rsidRPr="006E3B70">
          <w:t>daily</w:t>
        </w:r>
        <w:proofErr w:type="spellEnd"/>
        <w:r w:rsidRPr="006E3B70">
          <w:t xml:space="preserve"> </w:t>
        </w:r>
        <w:proofErr w:type="spellStart"/>
        <w:r w:rsidRPr="006E3B70">
          <w:t>movements</w:t>
        </w:r>
        <w:proofErr w:type="spellEnd"/>
        <w:r w:rsidRPr="006E3B70">
          <w:t xml:space="preserve"> </w:t>
        </w:r>
        <w:proofErr w:type="spellStart"/>
        <w:r w:rsidRPr="006E3B70">
          <w:t>using</w:t>
        </w:r>
        <w:proofErr w:type="spellEnd"/>
        <w:r w:rsidRPr="006E3B70">
          <w:t xml:space="preserve"> a </w:t>
        </w:r>
        <w:proofErr w:type="spellStart"/>
        <w:r w:rsidRPr="006E3B70">
          <w:t>triaxial</w:t>
        </w:r>
        <w:proofErr w:type="spellEnd"/>
        <w:r w:rsidRPr="006E3B70">
          <w:t xml:space="preserve"> </w:t>
        </w:r>
        <w:proofErr w:type="spellStart"/>
        <w:r w:rsidRPr="006E3B70">
          <w:t>accelerometer</w:t>
        </w:r>
        <w:proofErr w:type="spellEnd"/>
      </w:ins>
    </w:p>
    <w:p w:rsidR="009C0023" w:rsidDel="006E3B70" w:rsidRDefault="009C0023" w:rsidP="009C0023">
      <w:pPr>
        <w:pStyle w:val="KeinLeerraum"/>
        <w:ind w:left="750"/>
        <w:rPr>
          <w:ins w:id="909" w:author="kosmos" w:date="2010-12-22T10:58:00Z"/>
          <w:del w:id="910" w:author="kosmos" w:date="2010-07-30T12:15:00Z"/>
        </w:rPr>
      </w:pPr>
      <w:ins w:id="911" w:author="kosmos" w:date="2010-12-22T10:58:00Z">
        <w:r>
          <w:t>Autor:</w:t>
        </w:r>
        <w:r w:rsidRPr="006E3B70">
          <w:t xml:space="preserve"> M. J. </w:t>
        </w:r>
        <w:proofErr w:type="spellStart"/>
        <w:r w:rsidRPr="006E3B70">
          <w:t>Mathie</w:t>
        </w:r>
        <w:proofErr w:type="spellEnd"/>
        <w:r>
          <w:t>,</w:t>
        </w:r>
        <w:r w:rsidRPr="006E3B70">
          <w:t xml:space="preserve"> B. G. Celler, N. H. Lovell </w:t>
        </w:r>
        <w:proofErr w:type="spellStart"/>
        <w:r w:rsidRPr="006E3B70">
          <w:t>and</w:t>
        </w:r>
        <w:proofErr w:type="spellEnd"/>
        <w:r w:rsidRPr="006E3B70">
          <w:t xml:space="preserve"> A. C. F. </w:t>
        </w:r>
        <w:proofErr w:type="spellStart"/>
        <w:r w:rsidRPr="006E3B70">
          <w:t>Coster</w:t>
        </w:r>
        <w:proofErr w:type="spellEnd"/>
      </w:ins>
    </w:p>
    <w:p w:rsidR="009C0023" w:rsidRDefault="009C0023" w:rsidP="009C0023">
      <w:pPr>
        <w:pStyle w:val="KeinLeerraum"/>
        <w:ind w:left="750"/>
        <w:rPr>
          <w:ins w:id="912" w:author="kosmos" w:date="2010-12-22T10:58:00Z"/>
        </w:rPr>
      </w:pPr>
      <w:ins w:id="913" w:author="kosmos" w:date="2010-12-22T10:58:00Z">
        <w:del w:id="914" w:author="kosmos" w:date="2010-07-30T12:15:00Z">
          <w:r w:rsidDel="006E3B70">
            <w:delText>Quelle:</w:delText>
          </w:r>
        </w:del>
        <w:r>
          <w:t xml:space="preserve"> </w:t>
        </w:r>
      </w:ins>
    </w:p>
    <w:p w:rsidR="009C0023" w:rsidRDefault="009C0023" w:rsidP="009C0023">
      <w:pPr>
        <w:pStyle w:val="KeinLeerraum"/>
        <w:ind w:left="750"/>
        <w:rPr>
          <w:ins w:id="915" w:author="kosmos" w:date="2010-12-22T10:58:00Z"/>
          <w:sz w:val="20"/>
          <w:szCs w:val="20"/>
        </w:rPr>
      </w:pPr>
      <w:ins w:id="916" w:author="kosmos" w:date="2010-12-22T10:58:00Z">
        <w:r>
          <w:t xml:space="preserve">Quelle: </w:t>
        </w:r>
        <w:r w:rsidR="000263FF" w:rsidRPr="000263FF">
          <w:rPr>
            <w:sz w:val="20"/>
            <w:szCs w:val="20"/>
            <w:rPrChange w:id="917" w:author="kosmos" w:date="2010-08-13T12:24:00Z">
              <w:rPr>
                <w:color w:val="0000FF"/>
                <w:u w:val="single"/>
              </w:rPr>
            </w:rPrChange>
          </w:rPr>
          <w:fldChar w:fldCharType="begin"/>
        </w:r>
        <w:r w:rsidR="000263FF" w:rsidRPr="000263FF">
          <w:rPr>
            <w:sz w:val="20"/>
            <w:szCs w:val="20"/>
            <w:rPrChange w:id="918" w:author="kosmos" w:date="2010-08-13T12:24:00Z">
              <w:rPr>
                <w:color w:val="0000FF"/>
                <w:u w:val="single"/>
              </w:rPr>
            </w:rPrChange>
          </w:rPr>
          <w:instrText xml:space="preserve"> </w:instrText>
        </w:r>
        <w:r>
          <w:rPr>
            <w:sz w:val="20"/>
            <w:szCs w:val="20"/>
          </w:rPr>
          <w:instrText>HYPERLINK</w:instrText>
        </w:r>
        <w:r w:rsidR="000263FF" w:rsidRPr="000263FF">
          <w:rPr>
            <w:sz w:val="20"/>
            <w:szCs w:val="20"/>
            <w:rPrChange w:id="919" w:author="kosmos" w:date="2010-08-13T12:24:00Z">
              <w:rPr>
                <w:color w:val="0000FF"/>
                <w:u w:val="single"/>
              </w:rPr>
            </w:rPrChange>
          </w:rPr>
          <w:instrText xml:space="preserve"> "http://www.springerlink.com/index/wm35501wq8352865.pdf" </w:instrText>
        </w:r>
        <w:r w:rsidR="000263FF" w:rsidRPr="000263FF">
          <w:rPr>
            <w:sz w:val="20"/>
            <w:szCs w:val="20"/>
            <w:rPrChange w:id="920" w:author="kosmos" w:date="2010-08-13T12:24:00Z">
              <w:rPr>
                <w:color w:val="0000FF"/>
                <w:u w:val="single"/>
              </w:rPr>
            </w:rPrChange>
          </w:rPr>
          <w:fldChar w:fldCharType="separate"/>
        </w:r>
        <w:r w:rsidR="000263FF" w:rsidRPr="000263FF">
          <w:rPr>
            <w:rStyle w:val="Hyperlink"/>
            <w:sz w:val="20"/>
            <w:szCs w:val="20"/>
            <w:rPrChange w:id="921" w:author="kosmos" w:date="2010-08-13T12:24:00Z">
              <w:rPr>
                <w:rStyle w:val="Hyperlink"/>
              </w:rPr>
            </w:rPrChange>
          </w:rPr>
          <w:t>http://www.springerlink.com/index/wm35501wq8352865.pdf</w:t>
        </w:r>
        <w:r w:rsidR="000263FF" w:rsidRPr="000263FF">
          <w:rPr>
            <w:sz w:val="20"/>
            <w:szCs w:val="20"/>
            <w:rPrChange w:id="922" w:author="kosmos" w:date="2010-08-13T12:24:00Z">
              <w:rPr>
                <w:color w:val="0000FF"/>
                <w:u w:val="single"/>
              </w:rPr>
            </w:rPrChange>
          </w:rPr>
          <w:fldChar w:fldCharType="end"/>
        </w:r>
      </w:ins>
    </w:p>
    <w:p w:rsidR="009C0023" w:rsidRDefault="009C0023" w:rsidP="009C0023">
      <w:pPr>
        <w:pStyle w:val="KeinLeerraum"/>
        <w:ind w:left="750"/>
        <w:rPr>
          <w:ins w:id="923" w:author="kosmos" w:date="2010-12-22T10:58:00Z"/>
          <w:sz w:val="20"/>
          <w:szCs w:val="20"/>
        </w:rPr>
      </w:pPr>
    </w:p>
    <w:p w:rsidR="009C0023" w:rsidRDefault="009C0023" w:rsidP="009C0023">
      <w:pPr>
        <w:pStyle w:val="KeinLeerraum"/>
        <w:numPr>
          <w:ilvl w:val="0"/>
          <w:numId w:val="1"/>
        </w:numPr>
        <w:rPr>
          <w:ins w:id="924" w:author="kosmos" w:date="2010-12-22T10:58:00Z"/>
        </w:rPr>
      </w:pPr>
      <w:bookmarkStart w:id="925" w:name="Quelle3"/>
      <w:ins w:id="926" w:author="kosmos" w:date="2010-12-22T10:58:00Z">
        <w:r w:rsidRPr="002305D4">
          <w:rPr>
            <w:rStyle w:val="IntensiveHervorhebung1"/>
          </w:rPr>
          <w:t>[</w:t>
        </w:r>
        <w:r>
          <w:rPr>
            <w:rStyle w:val="IntensiveHervorhebung1"/>
          </w:rPr>
          <w:t>3</w:t>
        </w:r>
        <w:r w:rsidRPr="002305D4">
          <w:rPr>
            <w:rStyle w:val="IntensiveHervorhebung1"/>
          </w:rPr>
          <w:t>]</w:t>
        </w:r>
        <w:bookmarkEnd w:id="925"/>
        <w:r>
          <w:rPr>
            <w:rStyle w:val="IntensiveHervorhebung1"/>
          </w:rPr>
          <w:t xml:space="preserve"> </w:t>
        </w:r>
        <w:proofErr w:type="spellStart"/>
        <w:r w:rsidRPr="00F85E69">
          <w:t>Activity</w:t>
        </w:r>
        <w:proofErr w:type="spellEnd"/>
        <w:r w:rsidRPr="00F85E69">
          <w:t xml:space="preserve"> </w:t>
        </w:r>
        <w:proofErr w:type="spellStart"/>
        <w:r w:rsidRPr="00F85E69">
          <w:t>recognition</w:t>
        </w:r>
        <w:proofErr w:type="spellEnd"/>
        <w:r w:rsidRPr="00F85E69">
          <w:t xml:space="preserve"> </w:t>
        </w:r>
        <w:proofErr w:type="spellStart"/>
        <w:r w:rsidRPr="00F85E69">
          <w:t>from</w:t>
        </w:r>
        <w:proofErr w:type="spellEnd"/>
        <w:r w:rsidRPr="00F85E69">
          <w:t xml:space="preserve"> </w:t>
        </w:r>
        <w:proofErr w:type="spellStart"/>
        <w:r w:rsidRPr="00F85E69">
          <w:t>accelerometer</w:t>
        </w:r>
        <w:proofErr w:type="spellEnd"/>
        <w:r w:rsidRPr="00F85E69">
          <w:t xml:space="preserve"> </w:t>
        </w:r>
        <w:proofErr w:type="spellStart"/>
        <w:r w:rsidRPr="00F85E69">
          <w:t>data</w:t>
        </w:r>
        <w:proofErr w:type="spellEnd"/>
      </w:ins>
    </w:p>
    <w:p w:rsidR="009C0023" w:rsidRDefault="009C0023" w:rsidP="009C0023">
      <w:pPr>
        <w:pStyle w:val="KeinLeerraum"/>
        <w:ind w:left="750"/>
        <w:rPr>
          <w:ins w:id="927" w:author="kosmos" w:date="2010-12-22T10:58:00Z"/>
        </w:rPr>
      </w:pPr>
      <w:ins w:id="928" w:author="kosmos" w:date="2010-12-22T10:58:00Z">
        <w:r>
          <w:t xml:space="preserve">Autor: </w:t>
        </w:r>
        <w:proofErr w:type="spellStart"/>
        <w:r w:rsidRPr="00F85E69">
          <w:t>Nishkam</w:t>
        </w:r>
        <w:proofErr w:type="spellEnd"/>
        <w:r w:rsidRPr="00F85E69">
          <w:t xml:space="preserve"> </w:t>
        </w:r>
        <w:proofErr w:type="spellStart"/>
        <w:r w:rsidRPr="00F85E69">
          <w:t>Ravi</w:t>
        </w:r>
        <w:proofErr w:type="spellEnd"/>
        <w:r w:rsidRPr="00F85E69">
          <w:t xml:space="preserve"> </w:t>
        </w:r>
        <w:proofErr w:type="spellStart"/>
        <w:r w:rsidRPr="00F85E69">
          <w:t>and</w:t>
        </w:r>
        <w:proofErr w:type="spellEnd"/>
        <w:r w:rsidRPr="00F85E69">
          <w:t xml:space="preserve"> Nikhil </w:t>
        </w:r>
        <w:proofErr w:type="spellStart"/>
        <w:r w:rsidRPr="00F85E69">
          <w:t>Dandekar</w:t>
        </w:r>
        <w:proofErr w:type="spellEnd"/>
        <w:r w:rsidRPr="00F85E69">
          <w:t xml:space="preserve"> </w:t>
        </w:r>
        <w:proofErr w:type="spellStart"/>
        <w:r w:rsidRPr="00F85E69">
          <w:t>and</w:t>
        </w:r>
        <w:proofErr w:type="spellEnd"/>
        <w:r w:rsidRPr="00F85E69">
          <w:t xml:space="preserve"> </w:t>
        </w:r>
        <w:proofErr w:type="spellStart"/>
        <w:r w:rsidRPr="00F85E69">
          <w:t>Preetham</w:t>
        </w:r>
        <w:proofErr w:type="spellEnd"/>
        <w:r w:rsidRPr="00F85E69">
          <w:t xml:space="preserve"> Mysore </w:t>
        </w:r>
        <w:proofErr w:type="spellStart"/>
        <w:r w:rsidRPr="00F85E69">
          <w:t>and</w:t>
        </w:r>
        <w:proofErr w:type="spellEnd"/>
        <w:r w:rsidRPr="00F85E69">
          <w:t xml:space="preserve"> Michael L. </w:t>
        </w:r>
        <w:proofErr w:type="spellStart"/>
        <w:r w:rsidRPr="00F85E69">
          <w:t>Littman</w:t>
        </w:r>
        <w:proofErr w:type="spellEnd"/>
      </w:ins>
    </w:p>
    <w:p w:rsidR="009C0023" w:rsidRDefault="009C0023" w:rsidP="009C0023">
      <w:pPr>
        <w:pStyle w:val="KeinLeerraum"/>
        <w:ind w:left="750"/>
        <w:rPr>
          <w:ins w:id="929" w:author="kosmos" w:date="2010-12-22T10:58:00Z"/>
        </w:rPr>
      </w:pPr>
      <w:ins w:id="930" w:author="kosmos" w:date="2010-12-22T10:58:00Z">
        <w:r>
          <w:t xml:space="preserve">Quelle: </w:t>
        </w:r>
        <w:r w:rsidR="000263FF" w:rsidRPr="000263FF">
          <w:rPr>
            <w:sz w:val="20"/>
            <w:szCs w:val="20"/>
            <w:rPrChange w:id="931" w:author="kosmos" w:date="2010-08-13T12:24:00Z">
              <w:rPr>
                <w:color w:val="0000FF"/>
                <w:u w:val="single"/>
              </w:rPr>
            </w:rPrChange>
          </w:rPr>
          <w:fldChar w:fldCharType="begin"/>
        </w:r>
        <w:r w:rsidR="000263FF" w:rsidRPr="000263FF">
          <w:rPr>
            <w:sz w:val="20"/>
            <w:szCs w:val="20"/>
            <w:rPrChange w:id="932" w:author="kosmos" w:date="2010-08-13T12:24:00Z">
              <w:rPr>
                <w:color w:val="0000FF"/>
                <w:u w:val="single"/>
              </w:rPr>
            </w:rPrChange>
          </w:rPr>
          <w:instrText xml:space="preserve"> </w:instrText>
        </w:r>
        <w:r>
          <w:rPr>
            <w:sz w:val="20"/>
            <w:szCs w:val="20"/>
          </w:rPr>
          <w:instrText>HYPERLINK</w:instrText>
        </w:r>
        <w:r w:rsidR="000263FF" w:rsidRPr="000263FF">
          <w:rPr>
            <w:sz w:val="20"/>
            <w:szCs w:val="20"/>
            <w:rPrChange w:id="933" w:author="kosmos" w:date="2010-08-13T12:24:00Z">
              <w:rPr>
                <w:color w:val="0000FF"/>
                <w:u w:val="single"/>
              </w:rPr>
            </w:rPrChange>
          </w:rPr>
          <w:instrText xml:space="preserve"> "http://www.aaai.org/Papers/AAAI/2005/IAAI05-013.pdf" </w:instrText>
        </w:r>
        <w:r w:rsidR="000263FF" w:rsidRPr="000263FF">
          <w:rPr>
            <w:sz w:val="20"/>
            <w:szCs w:val="20"/>
            <w:rPrChange w:id="934" w:author="kosmos" w:date="2010-08-13T12:24:00Z">
              <w:rPr>
                <w:color w:val="0000FF"/>
                <w:u w:val="single"/>
              </w:rPr>
            </w:rPrChange>
          </w:rPr>
          <w:fldChar w:fldCharType="separate"/>
        </w:r>
        <w:r w:rsidR="000263FF" w:rsidRPr="000263FF">
          <w:rPr>
            <w:rStyle w:val="Hyperlink"/>
            <w:sz w:val="20"/>
            <w:szCs w:val="20"/>
            <w:rPrChange w:id="935" w:author="kosmos" w:date="2010-08-13T12:24:00Z">
              <w:rPr>
                <w:rStyle w:val="Hyperlink"/>
              </w:rPr>
            </w:rPrChange>
          </w:rPr>
          <w:t>http://www.aaai.org/Papers/AAAI/2005/IAAI05-013.pdf</w:t>
        </w:r>
        <w:r w:rsidR="000263FF" w:rsidRPr="000263FF">
          <w:rPr>
            <w:sz w:val="20"/>
            <w:szCs w:val="20"/>
            <w:rPrChange w:id="936" w:author="kosmos" w:date="2010-08-13T12:24:00Z">
              <w:rPr>
                <w:color w:val="0000FF"/>
                <w:u w:val="single"/>
              </w:rPr>
            </w:rPrChange>
          </w:rPr>
          <w:fldChar w:fldCharType="end"/>
        </w:r>
      </w:ins>
    </w:p>
    <w:p w:rsidR="009C0023" w:rsidRDefault="009C0023" w:rsidP="009C0023">
      <w:pPr>
        <w:pStyle w:val="KeinLeerraum"/>
        <w:ind w:left="750"/>
        <w:rPr>
          <w:ins w:id="937" w:author="kosmos" w:date="2010-12-22T10:58:00Z"/>
        </w:rPr>
      </w:pPr>
    </w:p>
    <w:p w:rsidR="009C0023" w:rsidRDefault="009C0023" w:rsidP="009C0023">
      <w:pPr>
        <w:pStyle w:val="KeinLeerraum"/>
        <w:numPr>
          <w:ilvl w:val="0"/>
          <w:numId w:val="1"/>
        </w:numPr>
        <w:rPr>
          <w:ins w:id="938" w:author="kosmos" w:date="2010-12-22T10:58:00Z"/>
        </w:rPr>
      </w:pPr>
      <w:bookmarkStart w:id="939" w:name="Quelle4"/>
      <w:ins w:id="940" w:author="kosmos" w:date="2010-12-22T10:58:00Z">
        <w:r w:rsidRPr="002305D4">
          <w:rPr>
            <w:rStyle w:val="IntensiveHervorhebung1"/>
          </w:rPr>
          <w:t>[</w:t>
        </w:r>
        <w:r>
          <w:rPr>
            <w:rStyle w:val="IntensiveHervorhebung1"/>
          </w:rPr>
          <w:t>4</w:t>
        </w:r>
        <w:r w:rsidRPr="002305D4">
          <w:rPr>
            <w:rStyle w:val="IntensiveHervorhebung1"/>
          </w:rPr>
          <w:t>]</w:t>
        </w:r>
        <w:r>
          <w:rPr>
            <w:rStyle w:val="IntensiveHervorhebung1"/>
          </w:rPr>
          <w:t xml:space="preserve"> </w:t>
        </w:r>
        <w:bookmarkEnd w:id="939"/>
        <w:r w:rsidRPr="00F85E69">
          <w:t xml:space="preserve">Hand </w:t>
        </w:r>
        <w:proofErr w:type="spellStart"/>
        <w:r w:rsidRPr="00F85E69">
          <w:t>gesture</w:t>
        </w:r>
        <w:proofErr w:type="spellEnd"/>
        <w:r w:rsidRPr="00F85E69">
          <w:t xml:space="preserve"> </w:t>
        </w:r>
        <w:proofErr w:type="spellStart"/>
        <w:r w:rsidRPr="00F85E69">
          <w:t>recognition</w:t>
        </w:r>
        <w:proofErr w:type="spellEnd"/>
        <w:r w:rsidRPr="00F85E69">
          <w:t xml:space="preserve"> </w:t>
        </w:r>
        <w:proofErr w:type="spellStart"/>
        <w:r w:rsidRPr="00F85E69">
          <w:t>of</w:t>
        </w:r>
        <w:proofErr w:type="spellEnd"/>
        <w:r w:rsidRPr="00F85E69">
          <w:t xml:space="preserve"> a mobile </w:t>
        </w:r>
        <w:proofErr w:type="spellStart"/>
        <w:r w:rsidRPr="00F85E69">
          <w:t>device</w:t>
        </w:r>
        <w:proofErr w:type="spellEnd"/>
        <w:r w:rsidRPr="00F85E69">
          <w:t xml:space="preserve"> </w:t>
        </w:r>
        <w:proofErr w:type="spellStart"/>
        <w:r w:rsidRPr="00F85E69">
          <w:t>user</w:t>
        </w:r>
        <w:proofErr w:type="spellEnd"/>
      </w:ins>
    </w:p>
    <w:p w:rsidR="009C0023" w:rsidRDefault="009C0023" w:rsidP="009C0023">
      <w:pPr>
        <w:pStyle w:val="KeinLeerraum"/>
        <w:ind w:left="750"/>
        <w:rPr>
          <w:ins w:id="941" w:author="kosmos" w:date="2010-12-22T10:58:00Z"/>
        </w:rPr>
      </w:pPr>
      <w:ins w:id="942" w:author="kosmos" w:date="2010-12-22T10:58:00Z">
        <w:r>
          <w:t xml:space="preserve">Autor: </w:t>
        </w:r>
        <w:r w:rsidRPr="00F85E69">
          <w:t xml:space="preserve">T. Scott </w:t>
        </w:r>
        <w:proofErr w:type="spellStart"/>
        <w:r w:rsidRPr="00F85E69">
          <w:t>Saponas</w:t>
        </w:r>
        <w:proofErr w:type="spellEnd"/>
        <w:r w:rsidRPr="00F85E69">
          <w:t xml:space="preserve">, Jonathan Lester, Jon </w:t>
        </w:r>
        <w:proofErr w:type="spellStart"/>
        <w:r w:rsidRPr="00F85E69">
          <w:t>Froehlich</w:t>
        </w:r>
        <w:proofErr w:type="spellEnd"/>
        <w:r w:rsidRPr="00F85E69">
          <w:t xml:space="preserve">, James Fogarty, James </w:t>
        </w:r>
        <w:proofErr w:type="spellStart"/>
        <w:r w:rsidRPr="00F85E69">
          <w:t>Landay</w:t>
        </w:r>
        <w:proofErr w:type="spellEnd"/>
      </w:ins>
    </w:p>
    <w:p w:rsidR="009C0023" w:rsidDel="00A22650" w:rsidRDefault="009C0023" w:rsidP="009C0023">
      <w:pPr>
        <w:pStyle w:val="KeinLeerraum"/>
        <w:ind w:left="750"/>
        <w:rPr>
          <w:ins w:id="943" w:author="kosmos" w:date="2010-12-22T10:58:00Z"/>
          <w:del w:id="944" w:author="kosmos" w:date="2010-08-13T12:24:00Z"/>
        </w:rPr>
      </w:pPr>
      <w:ins w:id="945" w:author="kosmos" w:date="2010-12-22T10:58:00Z">
        <w:r>
          <w:t xml:space="preserve">Quelle: </w:t>
        </w:r>
        <w:r w:rsidR="000263FF" w:rsidRPr="000263FF">
          <w:rPr>
            <w:sz w:val="20"/>
            <w:szCs w:val="20"/>
            <w:rPrChange w:id="946" w:author="kosmos" w:date="2010-08-13T12:24:00Z">
              <w:rPr>
                <w:color w:val="0000FF"/>
                <w:u w:val="single"/>
              </w:rPr>
            </w:rPrChange>
          </w:rPr>
          <w:fldChar w:fldCharType="begin"/>
        </w:r>
        <w:r w:rsidR="000263FF" w:rsidRPr="000263FF">
          <w:rPr>
            <w:sz w:val="20"/>
            <w:szCs w:val="20"/>
            <w:rPrChange w:id="947" w:author="kosmos" w:date="2010-08-13T12:24:00Z">
              <w:rPr>
                <w:color w:val="0000FF"/>
                <w:u w:val="single"/>
              </w:rPr>
            </w:rPrChange>
          </w:rPr>
          <w:instrText xml:space="preserve"> </w:instrText>
        </w:r>
        <w:r>
          <w:rPr>
            <w:sz w:val="20"/>
            <w:szCs w:val="20"/>
          </w:rPr>
          <w:instrText>HYPERLINK</w:instrText>
        </w:r>
        <w:r w:rsidR="000263FF" w:rsidRPr="000263FF">
          <w:rPr>
            <w:sz w:val="20"/>
            <w:szCs w:val="20"/>
            <w:rPrChange w:id="948" w:author="kosmos" w:date="2010-08-13T12:24:00Z">
              <w:rPr>
                <w:color w:val="0000FF"/>
                <w:u w:val="single"/>
              </w:rPr>
            </w:rPrChange>
          </w:rPr>
          <w:instrText xml:space="preserve"> "http://www.cs.washington.edu/homes/ssaponas/publications/UW-CSE-08-04-02.pdf" </w:instrText>
        </w:r>
        <w:r w:rsidR="000263FF" w:rsidRPr="000263FF">
          <w:rPr>
            <w:sz w:val="20"/>
            <w:szCs w:val="20"/>
            <w:rPrChange w:id="949" w:author="kosmos" w:date="2010-08-13T12:24:00Z">
              <w:rPr>
                <w:color w:val="0000FF"/>
                <w:u w:val="single"/>
              </w:rPr>
            </w:rPrChange>
          </w:rPr>
          <w:fldChar w:fldCharType="separate"/>
        </w:r>
        <w:r w:rsidR="000263FF" w:rsidRPr="000263FF">
          <w:rPr>
            <w:rStyle w:val="Hyperlink"/>
            <w:sz w:val="20"/>
            <w:szCs w:val="20"/>
            <w:rPrChange w:id="950" w:author="kosmos" w:date="2010-08-13T12:24:00Z">
              <w:rPr>
                <w:rStyle w:val="Hyperlink"/>
              </w:rPr>
            </w:rPrChange>
          </w:rPr>
          <w:t>http://www.cs.washington.edu/homes/ssaponas/publications/UW-CSE-08-04-02.pdf</w:t>
        </w:r>
        <w:r w:rsidR="000263FF" w:rsidRPr="000263FF">
          <w:rPr>
            <w:sz w:val="20"/>
            <w:szCs w:val="20"/>
            <w:rPrChange w:id="951" w:author="kosmos" w:date="2010-08-13T12:24:00Z">
              <w:rPr>
                <w:color w:val="0000FF"/>
                <w:u w:val="single"/>
              </w:rPr>
            </w:rPrChange>
          </w:rPr>
          <w:fldChar w:fldCharType="end"/>
        </w:r>
      </w:ins>
    </w:p>
    <w:p w:rsidR="00000000" w:rsidRDefault="00486EBA">
      <w:pPr>
        <w:pStyle w:val="KeinLeerraum"/>
        <w:ind w:left="750"/>
        <w:rPr>
          <w:ins w:id="952" w:author="kosmos" w:date="2010-12-22T10:58:00Z"/>
        </w:rPr>
        <w:pPrChange w:id="953" w:author="kosmos" w:date="2010-08-13T12:24:00Z">
          <w:pPr>
            <w:pStyle w:val="KeinLeerraum"/>
          </w:pPr>
        </w:pPrChange>
      </w:pPr>
    </w:p>
    <w:p w:rsidR="009C0023" w:rsidRDefault="009C0023" w:rsidP="009C0023">
      <w:pPr>
        <w:pStyle w:val="KeinLeerraum"/>
        <w:rPr>
          <w:ins w:id="954" w:author="kosmos" w:date="2010-12-22T10:58:00Z"/>
        </w:rPr>
      </w:pPr>
    </w:p>
    <w:p w:rsidR="009C0023" w:rsidRDefault="009C0023" w:rsidP="009C0023">
      <w:pPr>
        <w:pStyle w:val="KeinLeerraum"/>
        <w:numPr>
          <w:ilvl w:val="0"/>
          <w:numId w:val="5"/>
        </w:numPr>
        <w:rPr>
          <w:ins w:id="955" w:author="kosmos" w:date="2010-12-22T10:58:00Z"/>
        </w:rPr>
      </w:pPr>
      <w:bookmarkStart w:id="956" w:name="Quelle5"/>
      <w:ins w:id="957" w:author="kosmos" w:date="2010-12-22T10:58:00Z">
        <w:r w:rsidRPr="002305D4">
          <w:rPr>
            <w:rStyle w:val="IntensiveHervorhebung1"/>
          </w:rPr>
          <w:t>[</w:t>
        </w:r>
        <w:r>
          <w:rPr>
            <w:rStyle w:val="IntensiveHervorhebung1"/>
          </w:rPr>
          <w:t>5</w:t>
        </w:r>
        <w:r w:rsidRPr="002305D4">
          <w:rPr>
            <w:rStyle w:val="IntensiveHervorhebung1"/>
          </w:rPr>
          <w:t>]</w:t>
        </w:r>
        <w:r>
          <w:rPr>
            <w:rStyle w:val="IntensiveHervorhebung1"/>
          </w:rPr>
          <w:t xml:space="preserve"> </w:t>
        </w:r>
        <w:bookmarkEnd w:id="956"/>
        <w:r w:rsidRPr="00CF3D0D">
          <w:t>BMA150</w:t>
        </w:r>
        <w:r>
          <w:t xml:space="preserve"> Beschleunigungssensor</w:t>
        </w:r>
      </w:ins>
    </w:p>
    <w:p w:rsidR="009C0023" w:rsidRDefault="009C0023" w:rsidP="009C0023">
      <w:pPr>
        <w:ind w:firstLine="708"/>
        <w:rPr>
          <w:ins w:id="958" w:author="kosmos" w:date="2010-12-22T10:58:00Z"/>
        </w:rPr>
      </w:pPr>
      <w:ins w:id="959" w:author="kosmos" w:date="2010-12-22T10:58:00Z">
        <w:r>
          <w:t xml:space="preserve">Quelle: </w:t>
        </w:r>
        <w:r w:rsidR="000263FF">
          <w:fldChar w:fldCharType="begin"/>
        </w:r>
        <w:r>
          <w:instrText xml:space="preserve"> HYPERLINK "http://storm.cis.fordham.edu/~gweiss/wisdm-papers/BMA150-accelerometer.pdf" </w:instrText>
        </w:r>
        <w:r w:rsidR="000263FF">
          <w:fldChar w:fldCharType="separate"/>
        </w:r>
        <w:r>
          <w:rPr>
            <w:rStyle w:val="Hyperlink"/>
          </w:rPr>
          <w:t>http://storm.cis.fordham.edu/~gweiss/wisdm-papers/BMA150-accelerometer.pdf</w:t>
        </w:r>
        <w:r w:rsidR="000263FF">
          <w:fldChar w:fldCharType="end"/>
        </w:r>
      </w:ins>
    </w:p>
    <w:p w:rsidR="009C0023" w:rsidRDefault="009C0023" w:rsidP="009C0023">
      <w:pPr>
        <w:pStyle w:val="KeinLeerraum"/>
        <w:numPr>
          <w:ilvl w:val="0"/>
          <w:numId w:val="5"/>
        </w:numPr>
        <w:rPr>
          <w:ins w:id="960" w:author="kosmos" w:date="2010-12-22T10:58:00Z"/>
        </w:rPr>
      </w:pPr>
      <w:bookmarkStart w:id="961" w:name="Quelle6"/>
      <w:ins w:id="962" w:author="kosmos" w:date="2010-12-22T10:58:00Z">
        <w:r w:rsidRPr="002305D4">
          <w:rPr>
            <w:rStyle w:val="IntensiveHervorhebung1"/>
          </w:rPr>
          <w:t>[</w:t>
        </w:r>
        <w:r>
          <w:rPr>
            <w:rStyle w:val="IntensiveHervorhebung1"/>
          </w:rPr>
          <w:t>6</w:t>
        </w:r>
        <w:r w:rsidRPr="002305D4">
          <w:rPr>
            <w:rStyle w:val="IntensiveHervorhebung1"/>
          </w:rPr>
          <w:t>]</w:t>
        </w:r>
        <w:r>
          <w:rPr>
            <w:rStyle w:val="IntensiveHervorhebung1"/>
          </w:rPr>
          <w:t xml:space="preserve"> </w:t>
        </w:r>
        <w:bookmarkEnd w:id="961"/>
        <w:r w:rsidRPr="005E2D67">
          <w:t>AK8973</w:t>
        </w:r>
        <w:r>
          <w:t xml:space="preserve"> Magnetfeldsensor</w:t>
        </w:r>
      </w:ins>
    </w:p>
    <w:p w:rsidR="009C0023" w:rsidRDefault="009C0023" w:rsidP="009C0023">
      <w:pPr>
        <w:ind w:firstLine="708"/>
        <w:rPr>
          <w:ins w:id="963" w:author="kosmos" w:date="2010-12-22T10:58:00Z"/>
        </w:rPr>
      </w:pPr>
      <w:ins w:id="964" w:author="kosmos" w:date="2010-12-22T10:58:00Z">
        <w:r>
          <w:t xml:space="preserve">Quelle: </w:t>
        </w:r>
        <w:r w:rsidR="000263FF">
          <w:fldChar w:fldCharType="begin"/>
        </w:r>
        <w:r>
          <w:instrText xml:space="preserve"> HYPERLINK "</w:instrText>
        </w:r>
        <w:r w:rsidRPr="005E2D67">
          <w:instrText>http://www.ic-on-line.cn/iol/datasheet/ak8973_4138699.pdf</w:instrText>
        </w:r>
        <w:r>
          <w:instrText xml:space="preserve">" </w:instrText>
        </w:r>
        <w:r w:rsidR="000263FF">
          <w:fldChar w:fldCharType="separate"/>
        </w:r>
        <w:r w:rsidRPr="0048079F">
          <w:rPr>
            <w:rStyle w:val="Hyperlink"/>
          </w:rPr>
          <w:t>http://www.ic-on-line.cn/iol/datasheet/ak8973_4138699.pdf</w:t>
        </w:r>
        <w:r w:rsidR="000263FF">
          <w:fldChar w:fldCharType="end"/>
        </w:r>
      </w:ins>
    </w:p>
    <w:p w:rsidR="009C0023" w:rsidRDefault="009C0023" w:rsidP="009C0023">
      <w:pPr>
        <w:pStyle w:val="KeinLeerraum"/>
        <w:numPr>
          <w:ilvl w:val="0"/>
          <w:numId w:val="5"/>
        </w:numPr>
        <w:rPr>
          <w:ins w:id="965" w:author="kosmos" w:date="2010-12-22T10:58:00Z"/>
        </w:rPr>
      </w:pPr>
      <w:bookmarkStart w:id="966" w:name="Quelle7"/>
      <w:ins w:id="967" w:author="kosmos" w:date="2010-12-22T10:58:00Z">
        <w:r w:rsidRPr="002305D4">
          <w:rPr>
            <w:rStyle w:val="IntensiveHervorhebung1"/>
          </w:rPr>
          <w:t>[</w:t>
        </w:r>
        <w:r>
          <w:rPr>
            <w:rStyle w:val="IntensiveHervorhebung1"/>
          </w:rPr>
          <w:t>7</w:t>
        </w:r>
        <w:r w:rsidRPr="002305D4">
          <w:rPr>
            <w:rStyle w:val="IntensiveHervorhebung1"/>
          </w:rPr>
          <w:t>]</w:t>
        </w:r>
        <w:r>
          <w:rPr>
            <w:rStyle w:val="IntensiveHervorhebung1"/>
          </w:rPr>
          <w:t xml:space="preserve"> </w:t>
        </w:r>
        <w:bookmarkEnd w:id="966"/>
        <w:r w:rsidRPr="005E2D67">
          <w:t>ADXL330</w:t>
        </w:r>
        <w:r>
          <w:t xml:space="preserve"> Beschleunigungssensor</w:t>
        </w:r>
      </w:ins>
    </w:p>
    <w:p w:rsidR="009C0023" w:rsidRDefault="009C0023" w:rsidP="009C0023">
      <w:pPr>
        <w:ind w:firstLine="708"/>
        <w:rPr>
          <w:ins w:id="968" w:author="kosmos" w:date="2010-12-22T10:58:00Z"/>
        </w:rPr>
      </w:pPr>
      <w:ins w:id="969" w:author="kosmos" w:date="2010-12-22T10:58:00Z">
        <w:r>
          <w:t xml:space="preserve">Quelle: </w:t>
        </w:r>
        <w:r w:rsidR="000263FF">
          <w:fldChar w:fldCharType="begin"/>
        </w:r>
        <w:r>
          <w:instrText xml:space="preserve"> HYPERLINK "http://www.analog.com/static/imported-files/data_sheets/ADXL330.pdf" </w:instrText>
        </w:r>
        <w:r w:rsidR="000263FF">
          <w:fldChar w:fldCharType="separate"/>
        </w:r>
        <w:r>
          <w:rPr>
            <w:rStyle w:val="Hyperlink"/>
          </w:rPr>
          <w:t>http://www.analog.com/static/imported-files/data_sheets/ADXL330.pdf</w:t>
        </w:r>
        <w:r w:rsidR="000263FF">
          <w:fldChar w:fldCharType="end"/>
        </w:r>
      </w:ins>
    </w:p>
    <w:p w:rsidR="009C0023" w:rsidRDefault="009C0023" w:rsidP="009C0023">
      <w:pPr>
        <w:pStyle w:val="KeinLeerraum"/>
        <w:numPr>
          <w:ilvl w:val="0"/>
          <w:numId w:val="5"/>
        </w:numPr>
        <w:rPr>
          <w:ins w:id="970" w:author="kosmos" w:date="2010-12-22T10:58:00Z"/>
        </w:rPr>
      </w:pPr>
      <w:bookmarkStart w:id="971" w:name="Quelle8"/>
      <w:ins w:id="972" w:author="kosmos" w:date="2010-12-22T10:58:00Z">
        <w:r w:rsidRPr="002305D4">
          <w:rPr>
            <w:rStyle w:val="IntensiveHervorhebung1"/>
          </w:rPr>
          <w:t>[</w:t>
        </w:r>
        <w:r>
          <w:rPr>
            <w:rStyle w:val="IntensiveHervorhebung1"/>
          </w:rPr>
          <w:t>8</w:t>
        </w:r>
        <w:r w:rsidRPr="002305D4">
          <w:rPr>
            <w:rStyle w:val="IntensiveHervorhebung1"/>
          </w:rPr>
          <w:t>]</w:t>
        </w:r>
        <w:r>
          <w:rPr>
            <w:rStyle w:val="IntensiveHervorhebung1"/>
          </w:rPr>
          <w:t xml:space="preserve"> </w:t>
        </w:r>
        <w:bookmarkEnd w:id="971"/>
        <w:r w:rsidRPr="00B63F0D">
          <w:t>IDG-600</w:t>
        </w:r>
        <w:r>
          <w:t xml:space="preserve"> </w:t>
        </w:r>
        <w:r w:rsidRPr="002A2C13">
          <w:t>Dual-Axis</w:t>
        </w:r>
        <w:r>
          <w:t xml:space="preserve"> Gyroskop</w:t>
        </w:r>
      </w:ins>
    </w:p>
    <w:p w:rsidR="00486EBA" w:rsidRDefault="009C0023">
      <w:pPr>
        <w:pStyle w:val="KeinLeerraum"/>
        <w:ind w:left="720"/>
        <w:pPrChange w:id="973" w:author="kosmos" w:date="2010-12-22T10:58:00Z">
          <w:pPr>
            <w:pStyle w:val="KeinLeerraum"/>
          </w:pPr>
        </w:pPrChange>
      </w:pPr>
      <w:ins w:id="974" w:author="kosmos" w:date="2010-12-22T10:58:00Z">
        <w:r>
          <w:t xml:space="preserve">Quelle: </w:t>
        </w:r>
      </w:ins>
      <w:ins w:id="975" w:author="kosmos" w:date="2010-12-22T10:59:00Z">
        <w:r w:rsidR="000263FF">
          <w:fldChar w:fldCharType="begin"/>
        </w:r>
        <w:r w:rsidR="005542EC">
          <w:instrText xml:space="preserve"> HYPERLINK "</w:instrText>
        </w:r>
      </w:ins>
      <w:ins w:id="976" w:author="kosmos" w:date="2010-12-22T10:58:00Z">
        <w:r w:rsidR="000263FF" w:rsidRPr="000263FF">
          <w:rPr>
            <w:rPrChange w:id="977" w:author="kosmos" w:date="2010-12-22T10:59:00Z">
              <w:rPr>
                <w:rStyle w:val="Hyperlink"/>
              </w:rPr>
            </w:rPrChange>
          </w:rPr>
          <w:instrText>http://www.dynacam3d.com/files/bibliographie/Wii-motion/IDG600_ProductBrief_English.pdf</w:instrText>
        </w:r>
      </w:ins>
      <w:ins w:id="978" w:author="kosmos" w:date="2010-12-22T10:59:00Z">
        <w:r w:rsidR="005542EC">
          <w:instrText xml:space="preserve">" </w:instrText>
        </w:r>
        <w:r w:rsidR="000263FF">
          <w:fldChar w:fldCharType="separate"/>
        </w:r>
      </w:ins>
      <w:ins w:id="979" w:author="kosmos" w:date="2010-12-22T10:58:00Z">
        <w:r w:rsidR="000263FF">
          <w:rPr>
            <w:rStyle w:val="Hyperlink"/>
          </w:rPr>
          <w:t>http://www.dynacam3d.com/files/bibliographie/Wii-motion/IDG600_ProductBrief_English.pdf</w:t>
        </w:r>
      </w:ins>
      <w:ins w:id="980" w:author="kosmos" w:date="2010-12-22T10:59:00Z">
        <w:r w:rsidR="000263FF">
          <w:fldChar w:fldCharType="end"/>
        </w:r>
      </w:ins>
    </w:p>
    <w:sectPr w:rsidR="00486EBA" w:rsidSect="009B1E96">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EBA" w:rsidRDefault="00486EBA" w:rsidP="00351EF5">
      <w:pPr>
        <w:spacing w:after="0" w:line="240" w:lineRule="auto"/>
      </w:pPr>
      <w:r>
        <w:separator/>
      </w:r>
    </w:p>
  </w:endnote>
  <w:endnote w:type="continuationSeparator" w:id="0">
    <w:p w:rsidR="00486EBA" w:rsidRDefault="00486EBA" w:rsidP="00351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variable"/>
    <w:sig w:usb0="60000287" w:usb1="00000001"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F5" w:rsidRDefault="000263FF">
    <w:pPr>
      <w:pStyle w:val="Fuzeile"/>
    </w:pPr>
    <w:r w:rsidRPr="000263FF">
      <w:rPr>
        <w:noProof/>
        <w:lang w:eastAsia="zh-TW"/>
      </w:rPr>
      <w:pict>
        <v:rect id="_x0000_s2055"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style="mso-next-textbox:#_x0000_s2055" inset=",0">
            <w:txbxContent>
              <w:p w:rsidR="001F7380" w:rsidRDefault="001F7380" w:rsidP="00CE4213">
                <w:pPr>
                  <w:pStyle w:val="KeinLeerraum"/>
                </w:pPr>
                <w:r>
                  <w:t>Roman Hochstöger</w:t>
                </w:r>
                <w:r>
                  <w:tab/>
                  <w:t>06</w:t>
                </w:r>
                <w:del w:id="987" w:author="kosmos" w:date="2010-07-28T11:49:00Z">
                  <w:r w:rsidDel="00507D42">
                    <w:delText>xxxxx</w:delText>
                  </w:r>
                </w:del>
                <w:ins w:id="988" w:author="kosmos" w:date="2010-07-28T11:49:00Z">
                  <w:r w:rsidR="00507D42">
                    <w:t>27154</w:t>
                  </w:r>
                </w:ins>
                <w:del w:id="989" w:author="kosmos" w:date="2010-07-28T11:49:00Z">
                  <w:r w:rsidR="00CE4213" w:rsidDel="00507D42">
                    <w:tab/>
                  </w:r>
                </w:del>
                <w:r w:rsidR="00CE4213">
                  <w:tab/>
                </w:r>
                <w:r w:rsidR="00CE4213">
                  <w:tab/>
                </w:r>
                <w:r w:rsidR="00CE4213">
                  <w:tab/>
                </w:r>
                <w:r w:rsidR="00CE4213">
                  <w:tab/>
                </w:r>
                <w:r w:rsidR="00CE4213">
                  <w:tab/>
                </w:r>
                <w:r w:rsidR="00CE4213">
                  <w:tab/>
                </w:r>
                <w:r w:rsidR="00CE4213">
                  <w:tab/>
                </w:r>
                <w:r w:rsidR="00CE4213">
                  <w:tab/>
                </w:r>
                <w:fldSimple w:instr=" PAGE  \* Arabic  \* MERGEFORMAT ">
                  <w:r w:rsidR="00FA6E91">
                    <w:rPr>
                      <w:noProof/>
                    </w:rPr>
                    <w:t>6</w:t>
                  </w:r>
                </w:fldSimple>
              </w:p>
              <w:p w:rsidR="001F7380" w:rsidRDefault="001F7380" w:rsidP="001F7380">
                <w:pPr>
                  <w:pStyle w:val="KeinLeerraum"/>
                </w:pPr>
                <w:r>
                  <w:t>Christoph Fuchs</w:t>
                </w:r>
                <w:r>
                  <w:tab/>
                  <w:t>0625267</w:t>
                </w:r>
              </w:p>
              <w:p w:rsidR="00351EF5" w:rsidRDefault="00351EF5">
                <w:r>
                  <w:tab/>
                </w:r>
                <w:r>
                  <w:tab/>
                </w:r>
                <w:r>
                  <w:tab/>
                </w:r>
              </w:p>
            </w:txbxContent>
          </v:textbox>
          <w10:wrap anchorx="margin" anchory="page"/>
        </v:rect>
      </w:pict>
    </w:r>
    <w:r w:rsidRPr="000263FF">
      <w:rPr>
        <w:noProof/>
        <w:lang w:eastAsia="zh-TW"/>
      </w:rPr>
      <w:pict>
        <v:group id="_x0000_s2051" style="position:absolute;margin-left:-898.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2" type="#_x0000_t32" style="position:absolute;left:2820;top:4935;width:0;height:1320" o:connectortype="straight" strokecolor="#4f81bd [3204]"/>
          <v:shape id="_x0000_s2053" type="#_x0000_t32" style="position:absolute;left:2880;top:4935;width:0;height:1320" o:connectortype="straight" strokecolor="#4f81bd [3204]"/>
          <v:shape id="_x0000_s2054"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EBA" w:rsidRDefault="00486EBA" w:rsidP="00351EF5">
      <w:pPr>
        <w:spacing w:after="0" w:line="240" w:lineRule="auto"/>
      </w:pPr>
      <w:r>
        <w:separator/>
      </w:r>
    </w:p>
  </w:footnote>
  <w:footnote w:type="continuationSeparator" w:id="0">
    <w:p w:rsidR="00486EBA" w:rsidRDefault="00486EBA" w:rsidP="00351E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F5" w:rsidRDefault="000263FF" w:rsidP="00CE4213">
    <w:pPr>
      <w:pStyle w:val="Kopfzeile"/>
      <w:jc w:val="right"/>
    </w:pPr>
    <w:r w:rsidRPr="000263FF">
      <w:rPr>
        <w:noProof/>
        <w:lang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289.5pt;height:26.85pt;z-index:251661312;mso-position-horizontal:left;mso-position-horizontal-relative:margin;mso-position-vertical:center;mso-position-vertical-relative:top-margin-area;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351EF5" w:rsidRDefault="0039406C">
                    <w:pPr>
                      <w:spacing w:after="0" w:line="240" w:lineRule="auto"/>
                    </w:pPr>
                    <w:del w:id="981" w:author="kosmos" w:date="2010-12-22T10:52:00Z">
                      <w:r w:rsidRPr="0039406C" w:rsidDel="009C0023">
                        <w:delText>XXX.YYY Projektpraktikum: Aktivitätserkennung mittels Mobiltelefonen durch Bewegungsanalyse</w:delText>
                      </w:r>
                    </w:del>
                    <w:ins w:id="982" w:author="Ace" w:date="2010-08-29T17:16:00Z">
                      <w:del w:id="983" w:author="kosmos" w:date="2010-12-22T10:52:00Z">
                        <w:r w:rsidR="002A6DD7" w:rsidDel="009C0023">
                          <w:delText>186.168 Projektpraktikum: Aktivitätserkennung mittels Mobiltelefonen durch Bewegungsanalyse</w:delText>
                        </w:r>
                      </w:del>
                    </w:ins>
                    <w:ins w:id="984" w:author="kosmos" w:date="2010-12-22T11:04:00Z">
                      <w:r w:rsidR="003508FA">
                        <w:rPr>
                          <w:lang w:val="de-AT"/>
                        </w:rPr>
                        <w:t>186.168 Projektpraktikum: Aktivitätserkennung mittels Mobiltelefonen durch Bewegungsanalyse</w:t>
                      </w:r>
                    </w:ins>
                  </w:p>
                </w:sdtContent>
              </w:sdt>
            </w:txbxContent>
          </v:textbox>
          <w10:wrap anchorx="margin" anchory="margin"/>
        </v:shape>
      </w:pict>
    </w:r>
    <w:r w:rsidRPr="000263FF">
      <w:rPr>
        <w:noProof/>
        <w:lang w:eastAsia="zh-TW"/>
      </w:rPr>
      <w:pict>
        <v:shape id="_x0000_s2049"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351EF5" w:rsidRDefault="000263FF">
                <w:pPr>
                  <w:spacing w:after="0" w:line="240" w:lineRule="auto"/>
                  <w:jc w:val="right"/>
                  <w:rPr>
                    <w:color w:val="FFFFFF" w:themeColor="background1"/>
                  </w:rPr>
                </w:pPr>
                <w:fldSimple w:instr=" PAGE   \* MERGEFORMAT ">
                  <w:r w:rsidR="00FA6E91" w:rsidRPr="00FA6E91">
                    <w:rPr>
                      <w:noProof/>
                      <w:color w:val="FFFFFF" w:themeColor="background1"/>
                    </w:rPr>
                    <w:t>6</w:t>
                  </w:r>
                </w:fldSimple>
              </w:p>
            </w:txbxContent>
          </v:textbox>
          <w10:wrap anchorx="page" anchory="margin"/>
        </v:shape>
      </w:pict>
    </w:r>
    <w:r w:rsidR="00CE4213">
      <w:tab/>
    </w:r>
    <w:r w:rsidR="00CE4213">
      <w:tab/>
    </w:r>
    <w:ins w:id="985" w:author="kosmos" w:date="2010-12-22T11:05:00Z">
      <w:r w:rsidR="003508FA">
        <w:t>22.12.2010</w:t>
      </w:r>
    </w:ins>
    <w:del w:id="986" w:author="kosmos" w:date="2010-12-22T11:05:00Z">
      <w:r w:rsidR="00CE4213" w:rsidDel="003508FA">
        <w:delText xml:space="preserve"> 25.07.20</w:delText>
      </w:r>
    </w:del>
    <w:r w:rsidR="00CE4213">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323E"/>
    <w:multiLevelType w:val="hybridMultilevel"/>
    <w:tmpl w:val="803E2E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D4B7416"/>
    <w:multiLevelType w:val="hybridMultilevel"/>
    <w:tmpl w:val="3DB24D9C"/>
    <w:lvl w:ilvl="0" w:tplc="04070001">
      <w:start w:val="1"/>
      <w:numFmt w:val="bullet"/>
      <w:lvlText w:val=""/>
      <w:lvlJc w:val="left"/>
      <w:pPr>
        <w:ind w:left="750" w:hanging="360"/>
      </w:pPr>
      <w:rPr>
        <w:rFonts w:ascii="Symbol" w:hAnsi="Symbol" w:hint="default"/>
      </w:rPr>
    </w:lvl>
    <w:lvl w:ilvl="1" w:tplc="04070003">
      <w:start w:val="1"/>
      <w:numFmt w:val="bullet"/>
      <w:lvlText w:val="o"/>
      <w:lvlJc w:val="left"/>
      <w:pPr>
        <w:ind w:left="1470" w:hanging="360"/>
      </w:pPr>
      <w:rPr>
        <w:rFonts w:ascii="Courier New" w:hAnsi="Courier New" w:cs="Courier New" w:hint="default"/>
      </w:rPr>
    </w:lvl>
    <w:lvl w:ilvl="2" w:tplc="04070005">
      <w:start w:val="1"/>
      <w:numFmt w:val="bullet"/>
      <w:lvlText w:val=""/>
      <w:lvlJc w:val="left"/>
      <w:pPr>
        <w:ind w:left="2190" w:hanging="360"/>
      </w:pPr>
      <w:rPr>
        <w:rFonts w:ascii="Wingdings" w:hAnsi="Wingdings" w:hint="default"/>
      </w:rPr>
    </w:lvl>
    <w:lvl w:ilvl="3" w:tplc="0407000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
    <w:nsid w:val="68414FA8"/>
    <w:multiLevelType w:val="hybridMultilevel"/>
    <w:tmpl w:val="8AB010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1A396D"/>
    <w:multiLevelType w:val="hybridMultilevel"/>
    <w:tmpl w:val="7E40C7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C9E0954"/>
    <w:multiLevelType w:val="hybridMultilevel"/>
    <w:tmpl w:val="47DA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hdrShapeDefaults>
    <o:shapedefaults v:ext="edit" spidmax="17410"/>
    <o:shapelayout v:ext="edit">
      <o:idmap v:ext="edit" data="2"/>
      <o:rules v:ext="edit">
        <o:r id="V:Rule4" type="connector" idref="#_x0000_s2052"/>
        <o:r id="V:Rule5" type="connector" idref="#_x0000_s2053"/>
        <o:r id="V:Rule6" type="connector" idref="#_x0000_s2054"/>
      </o:rules>
    </o:shapelayout>
  </w:hdrShapeDefaults>
  <w:footnotePr>
    <w:footnote w:id="-1"/>
    <w:footnote w:id="0"/>
  </w:footnotePr>
  <w:endnotePr>
    <w:endnote w:id="-1"/>
    <w:endnote w:id="0"/>
  </w:endnotePr>
  <w:compat/>
  <w:rsids>
    <w:rsidRoot w:val="009F621F"/>
    <w:rsid w:val="00021DBE"/>
    <w:rsid w:val="000263FF"/>
    <w:rsid w:val="0003196E"/>
    <w:rsid w:val="0005361B"/>
    <w:rsid w:val="00066D06"/>
    <w:rsid w:val="0008580A"/>
    <w:rsid w:val="000B743A"/>
    <w:rsid w:val="000C340D"/>
    <w:rsid w:val="000D0EAE"/>
    <w:rsid w:val="000E029B"/>
    <w:rsid w:val="00151120"/>
    <w:rsid w:val="001F7380"/>
    <w:rsid w:val="00217BAF"/>
    <w:rsid w:val="00261DEA"/>
    <w:rsid w:val="00266AFD"/>
    <w:rsid w:val="002A2C13"/>
    <w:rsid w:val="002A6DD7"/>
    <w:rsid w:val="002F3876"/>
    <w:rsid w:val="00300025"/>
    <w:rsid w:val="00302518"/>
    <w:rsid w:val="00342C44"/>
    <w:rsid w:val="003508FA"/>
    <w:rsid w:val="00351EF5"/>
    <w:rsid w:val="003871E0"/>
    <w:rsid w:val="0039406C"/>
    <w:rsid w:val="003E3C47"/>
    <w:rsid w:val="003E7345"/>
    <w:rsid w:val="004214AA"/>
    <w:rsid w:val="004450E1"/>
    <w:rsid w:val="00453EDB"/>
    <w:rsid w:val="0046685A"/>
    <w:rsid w:val="00486EBA"/>
    <w:rsid w:val="004A5D9F"/>
    <w:rsid w:val="004F0303"/>
    <w:rsid w:val="00507D42"/>
    <w:rsid w:val="00550B66"/>
    <w:rsid w:val="005542EC"/>
    <w:rsid w:val="005D091F"/>
    <w:rsid w:val="0060774E"/>
    <w:rsid w:val="006126BF"/>
    <w:rsid w:val="0062117B"/>
    <w:rsid w:val="0063482E"/>
    <w:rsid w:val="00640F9F"/>
    <w:rsid w:val="00687AE3"/>
    <w:rsid w:val="006A03A8"/>
    <w:rsid w:val="006B2111"/>
    <w:rsid w:val="006C66A9"/>
    <w:rsid w:val="006E3B70"/>
    <w:rsid w:val="006E4296"/>
    <w:rsid w:val="006E7589"/>
    <w:rsid w:val="00720E54"/>
    <w:rsid w:val="00730FE6"/>
    <w:rsid w:val="00735164"/>
    <w:rsid w:val="00786512"/>
    <w:rsid w:val="0079789A"/>
    <w:rsid w:val="007E2D88"/>
    <w:rsid w:val="00803F64"/>
    <w:rsid w:val="00872018"/>
    <w:rsid w:val="008F073E"/>
    <w:rsid w:val="009B1E96"/>
    <w:rsid w:val="009C0023"/>
    <w:rsid w:val="009F621F"/>
    <w:rsid w:val="00A212AB"/>
    <w:rsid w:val="00A35563"/>
    <w:rsid w:val="00A35DDF"/>
    <w:rsid w:val="00A42C67"/>
    <w:rsid w:val="00A95008"/>
    <w:rsid w:val="00AF5D64"/>
    <w:rsid w:val="00B12F0E"/>
    <w:rsid w:val="00B37EBA"/>
    <w:rsid w:val="00B57A33"/>
    <w:rsid w:val="00B951BC"/>
    <w:rsid w:val="00C05B73"/>
    <w:rsid w:val="00C07A12"/>
    <w:rsid w:val="00C33C7D"/>
    <w:rsid w:val="00C3437C"/>
    <w:rsid w:val="00C42E4C"/>
    <w:rsid w:val="00C7645B"/>
    <w:rsid w:val="00CD4F18"/>
    <w:rsid w:val="00CE4213"/>
    <w:rsid w:val="00D520A9"/>
    <w:rsid w:val="00D55A49"/>
    <w:rsid w:val="00D57CA3"/>
    <w:rsid w:val="00DA43F9"/>
    <w:rsid w:val="00DD2E20"/>
    <w:rsid w:val="00DE721F"/>
    <w:rsid w:val="00DF5241"/>
    <w:rsid w:val="00EE4EFD"/>
    <w:rsid w:val="00F6447A"/>
    <w:rsid w:val="00F85E69"/>
    <w:rsid w:val="00FA1A23"/>
    <w:rsid w:val="00FA6E91"/>
    <w:rsid w:val="00FD15FC"/>
    <w:rsid w:val="00FE0663"/>
    <w:rsid w:val="00FE3CA0"/>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1E96"/>
  </w:style>
  <w:style w:type="paragraph" w:styleId="berschrift1">
    <w:name w:val="heading 1"/>
    <w:basedOn w:val="Standard"/>
    <w:next w:val="Standard"/>
    <w:link w:val="berschrift1Zchn"/>
    <w:uiPriority w:val="9"/>
    <w:qFormat/>
    <w:rsid w:val="004A5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53E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F621F"/>
    <w:pPr>
      <w:spacing w:after="0" w:line="240" w:lineRule="auto"/>
    </w:pPr>
  </w:style>
  <w:style w:type="paragraph" w:styleId="Sprechblasentext">
    <w:name w:val="Balloon Text"/>
    <w:basedOn w:val="Standard"/>
    <w:link w:val="SprechblasentextZchn"/>
    <w:uiPriority w:val="99"/>
    <w:semiHidden/>
    <w:unhideWhenUsed/>
    <w:rsid w:val="00DF5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5241"/>
    <w:rPr>
      <w:rFonts w:ascii="Tahoma" w:hAnsi="Tahoma" w:cs="Tahoma"/>
      <w:sz w:val="16"/>
      <w:szCs w:val="16"/>
    </w:rPr>
  </w:style>
  <w:style w:type="character" w:customStyle="1" w:styleId="berschrift1Zchn">
    <w:name w:val="Überschrift 1 Zchn"/>
    <w:basedOn w:val="Absatz-Standardschriftart"/>
    <w:link w:val="berschrift1"/>
    <w:uiPriority w:val="9"/>
    <w:rsid w:val="004A5D9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53EDB"/>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semiHidden/>
    <w:unhideWhenUsed/>
    <w:rsid w:val="00351E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51EF5"/>
  </w:style>
  <w:style w:type="paragraph" w:styleId="Fuzeile">
    <w:name w:val="footer"/>
    <w:basedOn w:val="Standard"/>
    <w:link w:val="FuzeileZchn"/>
    <w:uiPriority w:val="99"/>
    <w:unhideWhenUsed/>
    <w:rsid w:val="00351E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EF5"/>
  </w:style>
  <w:style w:type="paragraph" w:styleId="Beschriftung">
    <w:name w:val="caption"/>
    <w:basedOn w:val="Standard"/>
    <w:next w:val="Standard"/>
    <w:uiPriority w:val="35"/>
    <w:unhideWhenUsed/>
    <w:qFormat/>
    <w:rsid w:val="00261DEA"/>
    <w:pPr>
      <w:spacing w:line="240" w:lineRule="auto"/>
    </w:pPr>
    <w:rPr>
      <w:b/>
      <w:bCs/>
      <w:color w:val="4F81BD" w:themeColor="accent1"/>
      <w:sz w:val="18"/>
      <w:szCs w:val="18"/>
    </w:rPr>
  </w:style>
  <w:style w:type="paragraph" w:styleId="Listenabsatz">
    <w:name w:val="List Paragraph"/>
    <w:basedOn w:val="Standard"/>
    <w:uiPriority w:val="34"/>
    <w:qFormat/>
    <w:rsid w:val="000E029B"/>
    <w:pPr>
      <w:ind w:left="720"/>
      <w:contextualSpacing/>
    </w:pPr>
  </w:style>
  <w:style w:type="table" w:styleId="Tabellengitternetz">
    <w:name w:val="Table Grid"/>
    <w:basedOn w:val="NormaleTabelle"/>
    <w:uiPriority w:val="59"/>
    <w:rsid w:val="000E0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uiPriority w:val="99"/>
    <w:unhideWhenUsed/>
    <w:rsid w:val="000E029B"/>
    <w:rPr>
      <w:color w:val="0000FF" w:themeColor="hyperlink"/>
      <w:u w:val="single"/>
    </w:rPr>
  </w:style>
  <w:style w:type="paragraph" w:customStyle="1" w:styleId="Default">
    <w:name w:val="Default"/>
    <w:rsid w:val="002A2C13"/>
    <w:pPr>
      <w:autoSpaceDE w:val="0"/>
      <w:autoSpaceDN w:val="0"/>
      <w:adjustRightInd w:val="0"/>
      <w:spacing w:after="0" w:line="240" w:lineRule="auto"/>
    </w:pPr>
    <w:rPr>
      <w:rFonts w:ascii="Minion Pro" w:hAnsi="Minion Pro" w:cs="Minion Pro"/>
      <w:color w:val="000000"/>
      <w:sz w:val="24"/>
      <w:szCs w:val="24"/>
      <w:lang w:val="de-AT"/>
    </w:rPr>
  </w:style>
  <w:style w:type="character" w:styleId="BesuchterHyperlink">
    <w:name w:val="FollowedHyperlink"/>
    <w:basedOn w:val="Absatz-Standardschriftart"/>
    <w:uiPriority w:val="99"/>
    <w:semiHidden/>
    <w:unhideWhenUsed/>
    <w:rsid w:val="0003196E"/>
    <w:rPr>
      <w:color w:val="800080" w:themeColor="followedHyperlink"/>
      <w:u w:val="single"/>
    </w:rPr>
  </w:style>
  <w:style w:type="character" w:customStyle="1" w:styleId="apple-style-span">
    <w:name w:val="apple-style-span"/>
    <w:basedOn w:val="Absatz-Standardschriftart"/>
    <w:rsid w:val="00F85E69"/>
  </w:style>
  <w:style w:type="character" w:customStyle="1" w:styleId="apple-converted-space">
    <w:name w:val="apple-converted-space"/>
    <w:basedOn w:val="Absatz-Standardschriftart"/>
    <w:rsid w:val="00F85E69"/>
  </w:style>
  <w:style w:type="character" w:styleId="Platzhaltertext">
    <w:name w:val="Placeholder Text"/>
    <w:basedOn w:val="Absatz-Standardschriftart"/>
    <w:uiPriority w:val="99"/>
    <w:semiHidden/>
    <w:rsid w:val="002A6DD7"/>
    <w:rPr>
      <w:color w:val="808080"/>
    </w:rPr>
  </w:style>
  <w:style w:type="character" w:customStyle="1" w:styleId="IntensiveHervorhebung1">
    <w:name w:val="Intensive Hervorhebung1"/>
    <w:basedOn w:val="Absatz-Standardschriftart"/>
    <w:uiPriority w:val="21"/>
    <w:qFormat/>
    <w:rsid w:val="009C0023"/>
    <w:rPr>
      <w:b/>
      <w:bCs/>
      <w:i/>
      <w:iCs/>
      <w:color w:val="4F81BD"/>
    </w:rPr>
  </w:style>
  <w:style w:type="paragraph" w:customStyle="1" w:styleId="Inhaltsverzeichnisberschrift1">
    <w:name w:val="Inhaltsverzeichnisüberschrift1"/>
    <w:basedOn w:val="berschrift1"/>
    <w:next w:val="Standard"/>
    <w:uiPriority w:val="39"/>
    <w:semiHidden/>
    <w:unhideWhenUsed/>
    <w:qFormat/>
    <w:rsid w:val="009C0023"/>
    <w:pPr>
      <w:outlineLvl w:val="9"/>
    </w:pPr>
    <w:rPr>
      <w:rFonts w:ascii="Cambria" w:eastAsia="Times New Roman" w:hAnsi="Cambria" w:cs="Times New Roman"/>
      <w:color w:val="365F91"/>
    </w:rPr>
  </w:style>
  <w:style w:type="paragraph" w:styleId="Verzeichnis1">
    <w:name w:val="toc 1"/>
    <w:basedOn w:val="Standard"/>
    <w:next w:val="Standard"/>
    <w:autoRedefine/>
    <w:uiPriority w:val="39"/>
    <w:unhideWhenUsed/>
    <w:rsid w:val="009C0023"/>
    <w:pPr>
      <w:spacing w:after="100"/>
    </w:pPr>
    <w:rPr>
      <w:rFonts w:ascii="Calibri" w:eastAsia="Calibri" w:hAnsi="Calibri" w:cs="Times New Roman"/>
    </w:rPr>
  </w:style>
  <w:style w:type="paragraph" w:styleId="Verzeichnis2">
    <w:name w:val="toc 2"/>
    <w:basedOn w:val="Standard"/>
    <w:next w:val="Standard"/>
    <w:autoRedefine/>
    <w:uiPriority w:val="39"/>
    <w:unhideWhenUsed/>
    <w:rsid w:val="009C0023"/>
    <w:pPr>
      <w:spacing w:after="100"/>
      <w:ind w:left="220"/>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93241-AA57-4642-81CB-5FB6F45A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2607</Words>
  <Characters>16431</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186.168 Projektpraktikum: Aktivitätserkennung mittels Mobiltelefonen durch Bewegungsanalyse</vt:lpstr>
    </vt:vector>
  </TitlesOfParts>
  <Company>TU Wien - Studentenversion</Company>
  <LinksUpToDate>false</LinksUpToDate>
  <CharactersWithSpaces>19001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186.168 Projektpraktikum: Aktivitätserkennung mittels Mobiltelefonen durch Bewegungsanalyse</dc:title>
  <dc:creator>Ace</dc:creator>
  <cp:lastModifiedBy>kosmos</cp:lastModifiedBy>
  <cp:revision>12</cp:revision>
  <dcterms:created xsi:type="dcterms:W3CDTF">2010-07-30T14:08:00Z</dcterms:created>
  <dcterms:modified xsi:type="dcterms:W3CDTF">2010-12-22T10:11:00Z</dcterms:modified>
</cp:coreProperties>
</file>